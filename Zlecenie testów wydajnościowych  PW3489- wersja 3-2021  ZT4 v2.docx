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3FD" w:rsidRDefault="002B3416" w:rsidP="006B038C">
      <w:pPr>
        <w:pStyle w:val="Nagwek1"/>
      </w:pPr>
      <w:r>
        <w:t>Formularz zlecenia testów wydajnościowych</w:t>
      </w:r>
    </w:p>
    <w:p w:rsidR="00747C31" w:rsidRPr="00747C31" w:rsidRDefault="006B038C" w:rsidP="00747C31">
      <w:pPr>
        <w:pStyle w:val="Nagwek2"/>
      </w:pPr>
      <w:r>
        <w:t xml:space="preserve">Etapy </w:t>
      </w:r>
      <w:r w:rsidR="00A00AD1">
        <w:t>testów wydajnościowych</w:t>
      </w:r>
    </w:p>
    <w:p w:rsidR="006B038C" w:rsidRPr="006B038C" w:rsidRDefault="006B038C" w:rsidP="00595202">
      <w:r>
        <w:rPr>
          <w:noProof/>
          <w:lang w:eastAsia="pl-PL"/>
        </w:rPr>
        <w:drawing>
          <wp:inline distT="0" distB="0" distL="0" distR="0" wp14:anchorId="4253EF48" wp14:editId="290F72E0">
            <wp:extent cx="6191250" cy="228600"/>
            <wp:effectExtent l="0" t="38100" r="3810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202" w:rsidRDefault="00595202" w:rsidP="00595202">
      <w:r w:rsidRPr="00595202">
        <w:rPr>
          <w:b/>
        </w:rPr>
        <w:t>Zlecenie</w:t>
      </w:r>
      <w:r>
        <w:t xml:space="preserve"> – otrzymujemy formularz zlecenia testów wydajnościowych, analizujemy potrzebę testów</w:t>
      </w:r>
      <w:r w:rsidR="00747C31">
        <w:t>, zbieramy wsad merytoryczny</w:t>
      </w:r>
    </w:p>
    <w:p w:rsidR="00595202" w:rsidRDefault="00595202" w:rsidP="00595202">
      <w:r w:rsidRPr="00595202">
        <w:rPr>
          <w:b/>
        </w:rPr>
        <w:t xml:space="preserve">Planowanie </w:t>
      </w:r>
      <w:r>
        <w:t>–</w:t>
      </w:r>
      <w:r w:rsidR="00747C31">
        <w:t xml:space="preserve"> została </w:t>
      </w:r>
      <w:r>
        <w:t>podjęta decyzja o wykonaniu testu, planujemy wykonanie prac</w:t>
      </w:r>
      <w:r w:rsidR="00747C31">
        <w:t>, przydział osób do konkretnych zadań oraz terminy ich wykonania</w:t>
      </w:r>
    </w:p>
    <w:p w:rsidR="00595202" w:rsidRDefault="00595202" w:rsidP="00595202">
      <w:r w:rsidRPr="00595202">
        <w:rPr>
          <w:b/>
        </w:rPr>
        <w:t>Przygotowanie</w:t>
      </w:r>
      <w:r>
        <w:t xml:space="preserve"> – przygotowanie</w:t>
      </w:r>
      <w:r w:rsidR="00747C31">
        <w:t xml:space="preserve"> skryptów dla konkretnych scenariuszy oraz z</w:t>
      </w:r>
      <w:r w:rsidR="0049782B">
        <w:t>aprojektowanie modelu obciążenia</w:t>
      </w:r>
      <w:r w:rsidR="00747C31">
        <w:t xml:space="preserve"> na podstawie ustalonych profili obciążenia</w:t>
      </w:r>
    </w:p>
    <w:p w:rsidR="00595202" w:rsidRDefault="00595202" w:rsidP="00595202">
      <w:r w:rsidRPr="0024301D">
        <w:rPr>
          <w:b/>
        </w:rPr>
        <w:t>Wykonanie</w:t>
      </w:r>
      <w:r>
        <w:t xml:space="preserve"> –</w:t>
      </w:r>
      <w:r w:rsidR="00747C31">
        <w:t xml:space="preserve"> kilkukrotne wykonanie testu</w:t>
      </w:r>
    </w:p>
    <w:p w:rsidR="0024301D" w:rsidRDefault="0024301D" w:rsidP="00595202">
      <w:r w:rsidRPr="0024301D">
        <w:rPr>
          <w:b/>
        </w:rPr>
        <w:t>Analiza</w:t>
      </w:r>
      <w:r>
        <w:t xml:space="preserve"> – obróbka </w:t>
      </w:r>
      <w:r w:rsidR="00747C31">
        <w:t>wyników testu, analiza problemów i p</w:t>
      </w:r>
      <w:r>
        <w:t>rzygotowanie raportu końcowego wraz z rekomendacją.</w:t>
      </w:r>
    </w:p>
    <w:tbl>
      <w:tblPr>
        <w:tblStyle w:val="Tabelasiatki2akcent6"/>
        <w:tblW w:w="9776" w:type="dxa"/>
        <w:tblLook w:val="04A0" w:firstRow="1" w:lastRow="0" w:firstColumn="1" w:lastColumn="0" w:noHBand="0" w:noVBand="1"/>
      </w:tblPr>
      <w:tblGrid>
        <w:gridCol w:w="2972"/>
        <w:gridCol w:w="6804"/>
      </w:tblGrid>
      <w:tr w:rsidR="005F28F2" w:rsidTr="009B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F28F2" w:rsidRPr="009B3040" w:rsidRDefault="006B038C" w:rsidP="009B3040">
            <w:pPr>
              <w:pStyle w:val="Nagwek2"/>
              <w:spacing w:before="120" w:after="120"/>
              <w:outlineLvl w:val="1"/>
              <w:rPr>
                <w:b w:val="0"/>
              </w:rPr>
            </w:pPr>
            <w:r w:rsidRPr="009B3040">
              <w:rPr>
                <w:b w:val="0"/>
              </w:rPr>
              <w:t>Informacje ogólne</w:t>
            </w:r>
          </w:p>
        </w:tc>
        <w:tc>
          <w:tcPr>
            <w:tcW w:w="6804" w:type="dxa"/>
          </w:tcPr>
          <w:p w:rsidR="005F28F2" w:rsidRDefault="005F28F2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B50" w:rsidTr="009B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6B50" w:rsidRDefault="00F56B50" w:rsidP="006B3A41">
            <w:r>
              <w:t>Osoba zlecająca</w:t>
            </w:r>
          </w:p>
        </w:tc>
        <w:tc>
          <w:tcPr>
            <w:tcW w:w="6804" w:type="dxa"/>
          </w:tcPr>
          <w:p w:rsidR="00F56B50" w:rsidRDefault="00CE059E" w:rsidP="006B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Łukasz Lisek</w:t>
            </w:r>
          </w:p>
        </w:tc>
      </w:tr>
      <w:tr w:rsidR="00F56B50" w:rsidTr="009B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6B50" w:rsidRPr="00993D8F" w:rsidRDefault="00F56B50" w:rsidP="006B3A41">
            <w:r w:rsidRPr="00993D8F">
              <w:t>Data zlecenia</w:t>
            </w:r>
          </w:p>
        </w:tc>
        <w:tc>
          <w:tcPr>
            <w:tcW w:w="6804" w:type="dxa"/>
          </w:tcPr>
          <w:p w:rsidR="00F56B50" w:rsidRPr="00993D8F" w:rsidRDefault="0088283D" w:rsidP="00882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62F">
              <w:t>17</w:t>
            </w:r>
            <w:r w:rsidR="00101D98" w:rsidRPr="00993D8F">
              <w:t>.</w:t>
            </w:r>
            <w:r w:rsidR="007B4358" w:rsidRPr="00993D8F">
              <w:t>0</w:t>
            </w:r>
            <w:r w:rsidRPr="00FB762F">
              <w:t>5</w:t>
            </w:r>
            <w:r w:rsidR="00101D98" w:rsidRPr="00993D8F">
              <w:t>.</w:t>
            </w:r>
            <w:r w:rsidR="0033035B" w:rsidRPr="00993D8F">
              <w:t>202</w:t>
            </w:r>
            <w:r w:rsidR="0033035B" w:rsidRPr="00FB762F">
              <w:t>1</w:t>
            </w:r>
          </w:p>
        </w:tc>
      </w:tr>
      <w:tr w:rsidR="006E48DC" w:rsidTr="009B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E48DC" w:rsidRDefault="006E48DC" w:rsidP="008D4902">
            <w:r>
              <w:t>Data dostępności środowiska do testów</w:t>
            </w:r>
          </w:p>
        </w:tc>
        <w:tc>
          <w:tcPr>
            <w:tcW w:w="6804" w:type="dxa"/>
          </w:tcPr>
          <w:p w:rsidR="006E48DC" w:rsidRDefault="00ED5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>
              <w:t xml:space="preserve">Testy wydajnościowe na ZT004 – </w:t>
            </w:r>
            <w:r w:rsidR="00993D8F" w:rsidRPr="00FB762F">
              <w:t>31.05.2021</w:t>
            </w:r>
          </w:p>
        </w:tc>
      </w:tr>
      <w:tr w:rsidR="00111F2E" w:rsidTr="009B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1F2E" w:rsidRDefault="00111F2E" w:rsidP="00111F2E">
            <w:r>
              <w:t>Planowana data zakończenia testów</w:t>
            </w:r>
          </w:p>
        </w:tc>
        <w:tc>
          <w:tcPr>
            <w:tcW w:w="6804" w:type="dxa"/>
          </w:tcPr>
          <w:p w:rsidR="00111F2E" w:rsidRPr="00EE5F1A" w:rsidRDefault="00882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FB762F">
              <w:t>11</w:t>
            </w:r>
            <w:r w:rsidR="0033035B" w:rsidRPr="00FB762F">
              <w:t>.0</w:t>
            </w:r>
            <w:r w:rsidRPr="00FB762F">
              <w:t>6</w:t>
            </w:r>
            <w:r w:rsidR="0033035B" w:rsidRPr="00FB762F">
              <w:t>.2021</w:t>
            </w:r>
          </w:p>
        </w:tc>
      </w:tr>
      <w:tr w:rsidR="00111F2E" w:rsidTr="009B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1F2E" w:rsidRDefault="00111F2E" w:rsidP="00111F2E">
            <w:r>
              <w:t>Numer wydania</w:t>
            </w:r>
          </w:p>
        </w:tc>
        <w:tc>
          <w:tcPr>
            <w:tcW w:w="6804" w:type="dxa"/>
          </w:tcPr>
          <w:p w:rsidR="00111F2E" w:rsidRDefault="0099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2F">
              <w:t>Wersja</w:t>
            </w:r>
            <w:r w:rsidR="007B4358" w:rsidRPr="00993D8F">
              <w:t xml:space="preserve"> </w:t>
            </w:r>
            <w:r w:rsidRPr="00FB762F">
              <w:t>3</w:t>
            </w:r>
            <w:r w:rsidR="008B013D" w:rsidRPr="00993D8F">
              <w:t>/</w:t>
            </w:r>
            <w:r w:rsidR="0033035B" w:rsidRPr="00993D8F">
              <w:t>202</w:t>
            </w:r>
            <w:r w:rsidR="0033035B" w:rsidRPr="00FB762F">
              <w:t>1</w:t>
            </w:r>
          </w:p>
        </w:tc>
      </w:tr>
      <w:tr w:rsidR="00111F2E" w:rsidTr="009B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1F2E" w:rsidRDefault="00111F2E" w:rsidP="00111F2E">
            <w:r>
              <w:t>Numer projektu</w:t>
            </w:r>
          </w:p>
        </w:tc>
        <w:tc>
          <w:tcPr>
            <w:tcW w:w="6804" w:type="dxa"/>
          </w:tcPr>
          <w:p w:rsidR="00111F2E" w:rsidRDefault="00642DBE" w:rsidP="0011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PW3489</w:t>
            </w:r>
          </w:p>
        </w:tc>
      </w:tr>
      <w:tr w:rsidR="00111F2E" w:rsidTr="009B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1F2E" w:rsidRDefault="00111F2E" w:rsidP="00111F2E">
            <w:r>
              <w:t>System</w:t>
            </w:r>
          </w:p>
        </w:tc>
        <w:tc>
          <w:tcPr>
            <w:tcW w:w="6804" w:type="dxa"/>
          </w:tcPr>
          <w:p w:rsidR="00111F2E" w:rsidRDefault="00111F2E" w:rsidP="0011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</w:t>
            </w:r>
          </w:p>
        </w:tc>
      </w:tr>
      <w:tr w:rsidR="00111F2E" w:rsidTr="009B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1F2E" w:rsidRDefault="00111F2E" w:rsidP="00111F2E">
            <w:r>
              <w:t>Typ testu</w:t>
            </w:r>
          </w:p>
        </w:tc>
        <w:tc>
          <w:tcPr>
            <w:tcW w:w="6804" w:type="dxa"/>
          </w:tcPr>
          <w:p w:rsidR="00111F2E" w:rsidRDefault="00111F2E" w:rsidP="0011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EE5">
              <w:t>Wydajnościowy, przeciążeniowy</w:t>
            </w:r>
          </w:p>
        </w:tc>
      </w:tr>
      <w:tr w:rsidR="00111F2E" w:rsidTr="009B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1F2E" w:rsidRDefault="00111F2E" w:rsidP="00111F2E">
            <w:r>
              <w:t>Środowisko</w:t>
            </w:r>
          </w:p>
        </w:tc>
        <w:tc>
          <w:tcPr>
            <w:tcW w:w="6804" w:type="dxa"/>
          </w:tcPr>
          <w:p w:rsidR="00111F2E" w:rsidRPr="00EE5F1A" w:rsidRDefault="00111F2E" w:rsidP="009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F8620C">
              <w:t>ZT00</w:t>
            </w:r>
            <w:r w:rsidR="00C86687" w:rsidRPr="00F8620C">
              <w:t>4</w:t>
            </w:r>
          </w:p>
        </w:tc>
      </w:tr>
      <w:tr w:rsidR="00111F2E" w:rsidTr="009B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1F2E" w:rsidRDefault="00111F2E" w:rsidP="00111F2E">
            <w:r>
              <w:t>Link do aplikacji</w:t>
            </w:r>
          </w:p>
        </w:tc>
        <w:tc>
          <w:tcPr>
            <w:tcW w:w="6804" w:type="dxa"/>
          </w:tcPr>
          <w:p w:rsidR="00111F2E" w:rsidRPr="00F8620C" w:rsidRDefault="000F4D81" w:rsidP="00F8620C">
            <w:pPr>
              <w:pStyle w:val="Normalny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hyperlink r:id="rId13" w:history="1">
              <w:r w:rsidR="00F8620C">
                <w:rPr>
                  <w:rStyle w:val="Hipercze"/>
                  <w:rFonts w:ascii="Calibri" w:hAnsi="Calibri"/>
                  <w:sz w:val="22"/>
                  <w:szCs w:val="22"/>
                </w:rPr>
                <w:t>https://gateway-thor-dmz-zt004.app.os1.t.it.bzwbk</w:t>
              </w:r>
            </w:hyperlink>
          </w:p>
        </w:tc>
      </w:tr>
      <w:tr w:rsidR="00111F2E" w:rsidTr="009B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11F2E" w:rsidRDefault="00111F2E" w:rsidP="00111F2E">
            <w:r>
              <w:t>Dodatkowe uwagi</w:t>
            </w:r>
          </w:p>
        </w:tc>
        <w:tc>
          <w:tcPr>
            <w:tcW w:w="6804" w:type="dxa"/>
          </w:tcPr>
          <w:p w:rsidR="00101D98" w:rsidRDefault="00993D8F" w:rsidP="001F2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zgodnie z zasobami rekomendowanymi </w:t>
            </w:r>
          </w:p>
          <w:p w:rsidR="00963260" w:rsidRDefault="000F4D81" w:rsidP="001F2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963260" w:rsidRPr="002A7C23">
                <w:rPr>
                  <w:rStyle w:val="Hipercze"/>
                </w:rPr>
                <w:t>https://orsite.centrala.bzwbk/display/NPA3748/Zasoby</w:t>
              </w:r>
            </w:hyperlink>
          </w:p>
          <w:p w:rsidR="00963260" w:rsidRDefault="00963260" w:rsidP="001F2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0B45" w:rsidRPr="00C80B45" w:rsidRDefault="00F56B50" w:rsidP="00E54DC1">
      <w:pPr>
        <w:pStyle w:val="Nagwek2"/>
        <w:spacing w:before="240" w:after="120"/>
      </w:pPr>
      <w:r>
        <w:t>Osoby kontaktowe</w:t>
      </w:r>
    </w:p>
    <w:tbl>
      <w:tblPr>
        <w:tblStyle w:val="Tabelasiatki4akcent6"/>
        <w:tblW w:w="9776" w:type="dxa"/>
        <w:tblLook w:val="04A0" w:firstRow="1" w:lastRow="0" w:firstColumn="1" w:lastColumn="0" w:noHBand="0" w:noVBand="1"/>
      </w:tblPr>
      <w:tblGrid>
        <w:gridCol w:w="2972"/>
        <w:gridCol w:w="6804"/>
      </w:tblGrid>
      <w:tr w:rsidR="00A00AD1" w:rsidTr="0099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00AD1" w:rsidRDefault="00F56B50">
            <w:r>
              <w:t>Imię i Nazwisko</w:t>
            </w:r>
          </w:p>
        </w:tc>
        <w:tc>
          <w:tcPr>
            <w:tcW w:w="6804" w:type="dxa"/>
          </w:tcPr>
          <w:p w:rsidR="00A00AD1" w:rsidRDefault="00F56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  <w:r w:rsidR="00B731E8">
              <w:t xml:space="preserve"> odpowiedzialności</w:t>
            </w:r>
          </w:p>
        </w:tc>
      </w:tr>
      <w:tr w:rsidR="00A00AD1" w:rsidTr="0099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00AD1" w:rsidRPr="00772279" w:rsidRDefault="00993D8F">
            <w:r w:rsidRPr="00772279">
              <w:t>Łukasz Lisek</w:t>
            </w:r>
            <w:r w:rsidDel="0088283D">
              <w:t xml:space="preserve"> </w:t>
            </w:r>
          </w:p>
        </w:tc>
        <w:tc>
          <w:tcPr>
            <w:tcW w:w="6804" w:type="dxa"/>
          </w:tcPr>
          <w:p w:rsidR="00A00AD1" w:rsidRPr="008E29B6" w:rsidRDefault="0099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  <w:r>
              <w:t>/Wdrożeniowiec</w:t>
            </w:r>
            <w:r w:rsidRPr="0088283D">
              <w:t xml:space="preserve"> </w:t>
            </w:r>
          </w:p>
        </w:tc>
      </w:tr>
      <w:tr w:rsidR="00B731E8" w:rsidTr="0099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731E8" w:rsidRPr="00772279" w:rsidRDefault="00993D8F" w:rsidP="00B731E8">
            <w:r>
              <w:t>Waldemar Urbański</w:t>
            </w:r>
          </w:p>
        </w:tc>
        <w:tc>
          <w:tcPr>
            <w:tcW w:w="6804" w:type="dxa"/>
          </w:tcPr>
          <w:p w:rsidR="00B731E8" w:rsidRPr="008E29B6" w:rsidRDefault="00993D8F" w:rsidP="00B7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A7E91">
              <w:t xml:space="preserve">Master </w:t>
            </w:r>
            <w:proofErr w:type="spellStart"/>
            <w:r w:rsidRPr="004A7E91">
              <w:t>dev</w:t>
            </w:r>
            <w:proofErr w:type="spellEnd"/>
            <w:r w:rsidRPr="004A7E91">
              <w:t xml:space="preserve"> </w:t>
            </w:r>
            <w:proofErr w:type="spellStart"/>
            <w:r w:rsidRPr="004A7E91">
              <w:t>engineer</w:t>
            </w:r>
            <w:proofErr w:type="spellEnd"/>
            <w:r>
              <w:t>/analiza</w:t>
            </w:r>
          </w:p>
        </w:tc>
      </w:tr>
      <w:tr w:rsidR="00B731E8" w:rsidTr="0099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731E8" w:rsidRPr="00772279" w:rsidRDefault="00993D8F" w:rsidP="00772279">
            <w:r>
              <w:t>Joanna Chrzanowska/Andrzej Bryja</w:t>
            </w:r>
          </w:p>
        </w:tc>
        <w:tc>
          <w:tcPr>
            <w:tcW w:w="6804" w:type="dxa"/>
          </w:tcPr>
          <w:p w:rsidR="00B731E8" w:rsidRPr="008E29B6" w:rsidRDefault="0088283D" w:rsidP="00B7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Tester/</w:t>
            </w:r>
            <w:r w:rsidR="00B731E8" w:rsidRPr="00C80B45">
              <w:t>Dostarczenie scenariuszy testowych</w:t>
            </w:r>
          </w:p>
        </w:tc>
      </w:tr>
      <w:tr w:rsidR="00B731E8" w:rsidTr="0099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731E8" w:rsidRPr="00772279" w:rsidRDefault="00CE059E" w:rsidP="00772279">
            <w:r w:rsidRPr="00772279">
              <w:t>Andrzej Bryja</w:t>
            </w:r>
          </w:p>
        </w:tc>
        <w:tc>
          <w:tcPr>
            <w:tcW w:w="6804" w:type="dxa"/>
          </w:tcPr>
          <w:p w:rsidR="00B731E8" w:rsidRPr="008E29B6" w:rsidRDefault="00B731E8" w:rsidP="00B7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80B45">
              <w:t>Przygotowanie danych testowych</w:t>
            </w:r>
          </w:p>
        </w:tc>
      </w:tr>
      <w:tr w:rsidR="00B731E8" w:rsidTr="0099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731E8" w:rsidRPr="00772279" w:rsidRDefault="00A95268">
            <w:r>
              <w:t>Grzegorz Kołodziej</w:t>
            </w:r>
            <w:r w:rsidR="002D3FE2">
              <w:t xml:space="preserve">, </w:t>
            </w:r>
            <w:r w:rsidR="00993D8F">
              <w:t>Kamil Piotrowski</w:t>
            </w:r>
          </w:p>
        </w:tc>
        <w:tc>
          <w:tcPr>
            <w:tcW w:w="6804" w:type="dxa"/>
          </w:tcPr>
          <w:p w:rsidR="00B731E8" w:rsidRDefault="00B731E8" w:rsidP="00B7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 – monitorowanie infrastruktury w trakcie wykonywania testów </w:t>
            </w:r>
          </w:p>
        </w:tc>
      </w:tr>
    </w:tbl>
    <w:p w:rsidR="00EE5F1A" w:rsidRDefault="00EE5F1A" w:rsidP="00EE5F1A">
      <w:pPr>
        <w:pStyle w:val="Nagwek2"/>
        <w:spacing w:before="240" w:after="120"/>
      </w:pPr>
      <w:r>
        <w:t>Cel testu</w:t>
      </w:r>
    </w:p>
    <w:p w:rsidR="00C03E61" w:rsidRDefault="00C03E61" w:rsidP="00C03E61">
      <w:r>
        <w:t>Weryfikacja wydajności wdrażanej funkcjonalności API Manager/API Gateway.</w:t>
      </w:r>
      <w:r w:rsidR="00386D12">
        <w:t xml:space="preserve"> Dla systemu bankowości klientów indywidualnych (Santander24), oraz klientów biznesowych (iBiznes24).</w:t>
      </w:r>
      <w:r w:rsidR="00ED5A0C">
        <w:t xml:space="preserve"> </w:t>
      </w:r>
    </w:p>
    <w:p w:rsidR="00D94234" w:rsidRDefault="00816DC5" w:rsidP="00256CCD">
      <w:pPr>
        <w:pStyle w:val="Nagwek2"/>
        <w:spacing w:before="240" w:after="120"/>
      </w:pPr>
      <w:r>
        <w:t>Scenariusze podstawowe</w:t>
      </w:r>
    </w:p>
    <w:p w:rsidR="00D85A9A" w:rsidRDefault="00E8763F" w:rsidP="00F510A8">
      <w:r>
        <w:t xml:space="preserve">Schematy zapytań </w:t>
      </w:r>
      <w:r w:rsidR="001F22AC">
        <w:t xml:space="preserve">pozostają jak w testach poprzedniej wersji, z jedną nowością polegającą na konieczności dodania parametru </w:t>
      </w:r>
      <w:proofErr w:type="spellStart"/>
      <w:r w:rsidR="001F22AC" w:rsidRPr="00687AB5">
        <w:rPr>
          <w:i/>
        </w:rPr>
        <w:t>ipAddress</w:t>
      </w:r>
      <w:proofErr w:type="spellEnd"/>
      <w:r w:rsidR="00687AB5">
        <w:t xml:space="preserve"> jeżeli w zapytaniu wystę</w:t>
      </w:r>
      <w:r w:rsidR="001F22AC">
        <w:t>pu</w:t>
      </w:r>
      <w:r w:rsidR="00687AB5">
        <w:t>j</w:t>
      </w:r>
      <w:r w:rsidR="001F22AC">
        <w:t xml:space="preserve">e </w:t>
      </w:r>
      <w:proofErr w:type="spellStart"/>
      <w:r w:rsidR="001F22AC" w:rsidRPr="00687AB5">
        <w:rPr>
          <w:i/>
        </w:rPr>
        <w:t>isDirectPSU</w:t>
      </w:r>
      <w:proofErr w:type="spellEnd"/>
      <w:r w:rsidR="00687AB5">
        <w:t>=1</w:t>
      </w:r>
      <w:r w:rsidR="001F22AC">
        <w:t>.</w:t>
      </w:r>
      <w:r>
        <w:t>;</w:t>
      </w:r>
      <w:r w:rsidR="00ED5A0C">
        <w:t xml:space="preserve"> </w:t>
      </w:r>
    </w:p>
    <w:p w:rsidR="00E8763F" w:rsidRPr="00C5214B" w:rsidRDefault="00ED5A0C" w:rsidP="00F510A8">
      <w:r>
        <w:t xml:space="preserve">Scenariusze należy wykonać osobno dla klientów bankowości indywidualnej, oraz klientów bankowości </w:t>
      </w:r>
      <w:r w:rsidR="002E24BF">
        <w:t xml:space="preserve">biznesowej. </w:t>
      </w:r>
    </w:p>
    <w:tbl>
      <w:tblPr>
        <w:tblStyle w:val="Tabelasiatki4akcent6"/>
        <w:tblW w:w="9776" w:type="dxa"/>
        <w:tblLook w:val="04A0" w:firstRow="1" w:lastRow="0" w:firstColumn="1" w:lastColumn="0" w:noHBand="0" w:noVBand="1"/>
      </w:tblPr>
      <w:tblGrid>
        <w:gridCol w:w="1172"/>
        <w:gridCol w:w="1687"/>
        <w:gridCol w:w="1154"/>
        <w:gridCol w:w="5763"/>
      </w:tblGrid>
      <w:tr w:rsidR="00EA172A" w:rsidTr="00085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0710B" w:rsidRDefault="0020710B" w:rsidP="006B3A41">
            <w:r>
              <w:t>System</w:t>
            </w:r>
          </w:p>
        </w:tc>
        <w:tc>
          <w:tcPr>
            <w:tcW w:w="2320" w:type="dxa"/>
          </w:tcPr>
          <w:p w:rsidR="0020710B" w:rsidRDefault="0020710B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1403" w:type="dxa"/>
          </w:tcPr>
          <w:p w:rsidR="0020710B" w:rsidRDefault="009E4059" w:rsidP="00AD6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TPP</w:t>
            </w:r>
            <w:r w:rsidR="0020710B">
              <w:t xml:space="preserve"> </w:t>
            </w:r>
          </w:p>
        </w:tc>
        <w:tc>
          <w:tcPr>
            <w:tcW w:w="4438" w:type="dxa"/>
          </w:tcPr>
          <w:p w:rsidR="0020710B" w:rsidRDefault="0020710B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EA172A" w:rsidTr="0008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0710B" w:rsidRPr="00B731E8" w:rsidRDefault="00C96BBE" w:rsidP="006B3A41">
            <w:pPr>
              <w:rPr>
                <w:highlight w:val="green"/>
              </w:rPr>
            </w:pPr>
            <w:r>
              <w:t>THOR</w:t>
            </w:r>
          </w:p>
        </w:tc>
        <w:tc>
          <w:tcPr>
            <w:tcW w:w="2320" w:type="dxa"/>
          </w:tcPr>
          <w:p w:rsidR="0020710B" w:rsidRPr="00B731E8" w:rsidRDefault="00AD66E9" w:rsidP="00AD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66E9">
              <w:t>Scenariusz0</w:t>
            </w:r>
            <w:r w:rsidR="0020710B" w:rsidRPr="00AD66E9">
              <w:t xml:space="preserve"> </w:t>
            </w:r>
          </w:p>
        </w:tc>
        <w:tc>
          <w:tcPr>
            <w:tcW w:w="1403" w:type="dxa"/>
          </w:tcPr>
          <w:p w:rsidR="0020710B" w:rsidRPr="00AD66E9" w:rsidRDefault="009E4059" w:rsidP="00207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6F168A">
              <w:t xml:space="preserve"> </w:t>
            </w:r>
            <w:r>
              <w:t>(13 klientów per TPP)</w:t>
            </w:r>
          </w:p>
        </w:tc>
        <w:tc>
          <w:tcPr>
            <w:tcW w:w="4438" w:type="dxa"/>
          </w:tcPr>
          <w:p w:rsidR="0020710B" w:rsidRPr="00AD66E9" w:rsidRDefault="00AD66E9" w:rsidP="006B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Wysłanie żą</w:t>
            </w:r>
            <w:r w:rsidRPr="00AD66E9">
              <w:t>dania przez klient</w:t>
            </w:r>
            <w:r w:rsidR="00256CCD">
              <w:t>a</w:t>
            </w:r>
            <w:r w:rsidRPr="00AD66E9">
              <w:t>/TPP.</w:t>
            </w:r>
          </w:p>
          <w:p w:rsidR="00AD66E9" w:rsidRDefault="00AD66E9" w:rsidP="006B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6E9">
              <w:t>2.</w:t>
            </w:r>
            <w:r>
              <w:t xml:space="preserve"> Przekierowanie na stronę bankowości elektronicznej z kodem autoryzacyjnym i </w:t>
            </w:r>
            <w:proofErr w:type="spellStart"/>
            <w:r>
              <w:t>TppId</w:t>
            </w:r>
            <w:proofErr w:type="spellEnd"/>
          </w:p>
          <w:p w:rsidR="00AD66E9" w:rsidRDefault="00AD66E9" w:rsidP="006B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875FAA">
              <w:t>Autoryzacja oraz w</w:t>
            </w:r>
            <w:r>
              <w:t>eryfikacja TPP, pobranie uprawnień</w:t>
            </w:r>
          </w:p>
          <w:p w:rsidR="00AD66E9" w:rsidRPr="00B731E8" w:rsidRDefault="00AD66E9" w:rsidP="006B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66E9">
              <w:t>4.</w:t>
            </w:r>
            <w:r>
              <w:t xml:space="preserve"> O</w:t>
            </w:r>
            <w:r w:rsidR="00875FAA">
              <w:t xml:space="preserve">trzymanie </w:t>
            </w:r>
            <w:proofErr w:type="spellStart"/>
            <w:r w:rsidR="00875FAA">
              <w:t>AccessToken</w:t>
            </w:r>
            <w:proofErr w:type="spellEnd"/>
            <w:r w:rsidR="00875FAA">
              <w:t xml:space="preserve"> przez TPP</w:t>
            </w:r>
          </w:p>
        </w:tc>
      </w:tr>
      <w:tr w:rsidR="00085E32" w:rsidTr="00085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85E32" w:rsidRPr="00B731E8" w:rsidRDefault="00085E32" w:rsidP="00085E32">
            <w:pPr>
              <w:rPr>
                <w:highlight w:val="green"/>
              </w:rPr>
            </w:pPr>
            <w:r>
              <w:t>THOR</w:t>
            </w:r>
          </w:p>
        </w:tc>
        <w:tc>
          <w:tcPr>
            <w:tcW w:w="2320" w:type="dxa"/>
          </w:tcPr>
          <w:p w:rsidR="00085E32" w:rsidRPr="00AD66E9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6E9">
              <w:t>Scenariusz</w:t>
            </w:r>
            <w:r>
              <w:t>1</w:t>
            </w:r>
          </w:p>
        </w:tc>
        <w:tc>
          <w:tcPr>
            <w:tcW w:w="1403" w:type="dxa"/>
          </w:tcPr>
          <w:p w:rsidR="00085E32" w:rsidRPr="00AD66E9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(13 klientów per TPP)</w:t>
            </w:r>
          </w:p>
        </w:tc>
        <w:tc>
          <w:tcPr>
            <w:tcW w:w="4438" w:type="dxa"/>
          </w:tcPr>
          <w:p w:rsidR="00085E32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875FAA">
              <w:t>Scenariusz0</w:t>
            </w:r>
          </w:p>
          <w:p w:rsidR="00085E32" w:rsidRPr="00875FAA" w:rsidRDefault="00085E32" w:rsidP="00EA1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t>2. Pobranie po</w:t>
            </w:r>
            <w:r w:rsidR="00E8763F">
              <w:t>dstawowych informacji o rachunkach</w:t>
            </w:r>
            <w:r>
              <w:t xml:space="preserve">(AIS - </w:t>
            </w:r>
            <w:r w:rsidRPr="00CE4ACD">
              <w:rPr>
                <w:b/>
              </w:rPr>
              <w:t>/</w:t>
            </w:r>
            <w:r w:rsidR="00EA172A">
              <w:rPr>
                <w:b/>
              </w:rPr>
              <w:t>v2_1_1.1</w:t>
            </w:r>
            <w:r w:rsidRPr="00CE4ACD">
              <w:rPr>
                <w:b/>
              </w:rPr>
              <w:t>/</w:t>
            </w:r>
            <w:proofErr w:type="spellStart"/>
            <w:r w:rsidRPr="00CE4ACD">
              <w:rPr>
                <w:b/>
              </w:rPr>
              <w:t>accounts</w:t>
            </w:r>
            <w:proofErr w:type="spellEnd"/>
            <w:r w:rsidRPr="00CE4ACD">
              <w:rPr>
                <w:b/>
              </w:rPr>
              <w:t>/</w:t>
            </w:r>
            <w:r w:rsidR="00EA172A">
              <w:rPr>
                <w:b/>
              </w:rPr>
              <w:t>v2_1_1.1</w:t>
            </w:r>
            <w:r w:rsidRPr="00CE4ACD">
              <w:rPr>
                <w:b/>
              </w:rPr>
              <w:t>/</w:t>
            </w:r>
            <w:proofErr w:type="spellStart"/>
            <w:r w:rsidRPr="00CE4ACD">
              <w:rPr>
                <w:b/>
              </w:rPr>
              <w:t>getAccounts</w:t>
            </w:r>
            <w:proofErr w:type="spellEnd"/>
            <w:r>
              <w:t>)</w:t>
            </w:r>
          </w:p>
        </w:tc>
      </w:tr>
      <w:tr w:rsidR="00EA172A" w:rsidTr="0008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85E32" w:rsidRPr="00B731E8" w:rsidRDefault="00085E32" w:rsidP="00085E32">
            <w:pPr>
              <w:rPr>
                <w:highlight w:val="green"/>
              </w:rPr>
            </w:pPr>
            <w:r>
              <w:t>THOR</w:t>
            </w:r>
          </w:p>
        </w:tc>
        <w:tc>
          <w:tcPr>
            <w:tcW w:w="2320" w:type="dxa"/>
          </w:tcPr>
          <w:p w:rsidR="00085E32" w:rsidRPr="00AD66E9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6E9">
              <w:t>Scenariusz</w:t>
            </w:r>
            <w:r>
              <w:t>2</w:t>
            </w:r>
          </w:p>
        </w:tc>
        <w:tc>
          <w:tcPr>
            <w:tcW w:w="1403" w:type="dxa"/>
          </w:tcPr>
          <w:p w:rsidR="00085E32" w:rsidRPr="00AD66E9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(13 klientów per TPP)</w:t>
            </w:r>
          </w:p>
        </w:tc>
        <w:tc>
          <w:tcPr>
            <w:tcW w:w="4438" w:type="dxa"/>
          </w:tcPr>
          <w:p w:rsidR="00085E32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875FAA">
              <w:t>Scenariusz0</w:t>
            </w:r>
          </w:p>
          <w:p w:rsidR="00085E32" w:rsidRPr="00B731E8" w:rsidRDefault="00085E32" w:rsidP="00EA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>
              <w:t xml:space="preserve">2. Pobranie historii(losowo 1-12 miesięcy) operacji na koncie(AIS - </w:t>
            </w:r>
            <w:r w:rsidRPr="00CE4ACD">
              <w:rPr>
                <w:rFonts w:cs="Courier New"/>
                <w:b/>
                <w:bCs/>
              </w:rPr>
              <w:t>/</w:t>
            </w:r>
            <w:r w:rsidR="00EA172A">
              <w:rPr>
                <w:rFonts w:cs="Courier New"/>
                <w:b/>
                <w:bCs/>
              </w:rPr>
              <w:t>v2_1_1.1</w:t>
            </w:r>
            <w:r w:rsidRPr="00CE4ACD">
              <w:rPr>
                <w:rFonts w:cs="Courier New"/>
                <w:b/>
                <w:bCs/>
              </w:rPr>
              <w:t>/</w:t>
            </w:r>
            <w:proofErr w:type="spellStart"/>
            <w:r w:rsidRPr="00CE4ACD">
              <w:rPr>
                <w:rFonts w:cs="Courier New"/>
                <w:b/>
                <w:bCs/>
              </w:rPr>
              <w:t>accounts</w:t>
            </w:r>
            <w:proofErr w:type="spellEnd"/>
            <w:r w:rsidRPr="00CE4ACD">
              <w:rPr>
                <w:rFonts w:cs="Courier New"/>
                <w:b/>
                <w:bCs/>
              </w:rPr>
              <w:t>/</w:t>
            </w:r>
            <w:r w:rsidR="00EA172A">
              <w:rPr>
                <w:rFonts w:cs="Courier New"/>
                <w:b/>
                <w:bCs/>
              </w:rPr>
              <w:t>v2_1_1.1</w:t>
            </w:r>
            <w:r w:rsidRPr="00CE4ACD">
              <w:rPr>
                <w:rFonts w:cs="Courier New"/>
                <w:b/>
                <w:bCs/>
              </w:rPr>
              <w:t>/</w:t>
            </w:r>
            <w:proofErr w:type="spellStart"/>
            <w:r w:rsidRPr="00CE4ACD">
              <w:rPr>
                <w:rFonts w:cs="Courier New"/>
                <w:b/>
                <w:bCs/>
              </w:rPr>
              <w:t>getTransactionsDone</w:t>
            </w:r>
            <w:proofErr w:type="spellEnd"/>
            <w:r>
              <w:t>)</w:t>
            </w:r>
          </w:p>
        </w:tc>
      </w:tr>
      <w:tr w:rsidR="00085E32" w:rsidTr="00085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85E32" w:rsidRPr="00B731E8" w:rsidRDefault="00085E32" w:rsidP="00085E32">
            <w:pPr>
              <w:rPr>
                <w:highlight w:val="green"/>
              </w:rPr>
            </w:pPr>
            <w:r>
              <w:t>THOR</w:t>
            </w:r>
          </w:p>
        </w:tc>
        <w:tc>
          <w:tcPr>
            <w:tcW w:w="2320" w:type="dxa"/>
          </w:tcPr>
          <w:p w:rsidR="00085E32" w:rsidRPr="00AD66E9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6E9">
              <w:t>Scenariusz</w:t>
            </w:r>
            <w:r>
              <w:t>3</w:t>
            </w:r>
          </w:p>
        </w:tc>
        <w:tc>
          <w:tcPr>
            <w:tcW w:w="1403" w:type="dxa"/>
          </w:tcPr>
          <w:p w:rsidR="00085E32" w:rsidRPr="00AD66E9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(13 klientów per TPP)</w:t>
            </w:r>
          </w:p>
        </w:tc>
        <w:tc>
          <w:tcPr>
            <w:tcW w:w="4438" w:type="dxa"/>
          </w:tcPr>
          <w:p w:rsidR="00085E32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875FAA">
              <w:t>Scenariusz0</w:t>
            </w:r>
          </w:p>
          <w:p w:rsidR="00E8763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Pobranie </w:t>
            </w:r>
            <w:r w:rsidR="00E8763F">
              <w:t>informacji o dostępności środków</w:t>
            </w:r>
            <w:r>
              <w:t>(C</w:t>
            </w:r>
            <w:r w:rsidR="002D3FE2">
              <w:t>A</w:t>
            </w:r>
            <w:r>
              <w:t>F</w:t>
            </w:r>
            <w:r w:rsidR="00E8763F">
              <w:t>-</w:t>
            </w:r>
          </w:p>
          <w:p w:rsidR="00085E32" w:rsidRPr="00B731E8" w:rsidRDefault="00E8763F" w:rsidP="00EA1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F510A8">
              <w:rPr>
                <w:b/>
              </w:rPr>
              <w:t>/</w:t>
            </w:r>
            <w:r w:rsidR="00EA172A">
              <w:rPr>
                <w:b/>
              </w:rPr>
              <w:t>v2_1_1.1</w:t>
            </w:r>
            <w:r w:rsidRPr="00F510A8">
              <w:rPr>
                <w:b/>
              </w:rPr>
              <w:t>/</w:t>
            </w:r>
            <w:proofErr w:type="spellStart"/>
            <w:r w:rsidRPr="00F510A8">
              <w:rPr>
                <w:b/>
              </w:rPr>
              <w:t>confirmation</w:t>
            </w:r>
            <w:proofErr w:type="spellEnd"/>
            <w:r w:rsidRPr="00F510A8">
              <w:rPr>
                <w:b/>
              </w:rPr>
              <w:t>/</w:t>
            </w:r>
            <w:r w:rsidR="00EA172A">
              <w:rPr>
                <w:b/>
              </w:rPr>
              <w:t>v2_1_1.1</w:t>
            </w:r>
            <w:r w:rsidRPr="00F510A8">
              <w:rPr>
                <w:b/>
              </w:rPr>
              <w:t>/</w:t>
            </w:r>
            <w:proofErr w:type="spellStart"/>
            <w:r w:rsidRPr="00F510A8">
              <w:rPr>
                <w:b/>
              </w:rPr>
              <w:t>getConfirmationOfFunds</w:t>
            </w:r>
            <w:proofErr w:type="spellEnd"/>
            <w:r w:rsidR="00085E32">
              <w:t>)</w:t>
            </w:r>
          </w:p>
        </w:tc>
      </w:tr>
      <w:tr w:rsidR="00EA172A" w:rsidTr="0001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85E32" w:rsidRPr="00B731E8" w:rsidRDefault="00085E32" w:rsidP="00085E32">
            <w:pPr>
              <w:rPr>
                <w:highlight w:val="green"/>
              </w:rPr>
            </w:pPr>
            <w:r>
              <w:t>THOR</w:t>
            </w:r>
          </w:p>
        </w:tc>
        <w:tc>
          <w:tcPr>
            <w:tcW w:w="2320" w:type="dxa"/>
          </w:tcPr>
          <w:p w:rsidR="00085E32" w:rsidRPr="00AD66E9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6E9">
              <w:t>Scenariusz</w:t>
            </w:r>
            <w:r>
              <w:t>4</w:t>
            </w:r>
          </w:p>
        </w:tc>
        <w:tc>
          <w:tcPr>
            <w:tcW w:w="1403" w:type="dxa"/>
          </w:tcPr>
          <w:p w:rsidR="00085E32" w:rsidRPr="00AD66E9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(13 klientów per TPP)</w:t>
            </w:r>
          </w:p>
        </w:tc>
        <w:tc>
          <w:tcPr>
            <w:tcW w:w="4438" w:type="dxa"/>
          </w:tcPr>
          <w:p w:rsidR="00085E32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875FAA">
              <w:t>Scenariusz0</w:t>
            </w:r>
          </w:p>
          <w:p w:rsidR="00085E32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Pobranie podstawowych informacji o rachunku(AIS</w:t>
            </w:r>
            <w:r w:rsidR="00E8763F">
              <w:t xml:space="preserve">- </w:t>
            </w:r>
            <w:r w:rsidRPr="00CE4ACD">
              <w:rPr>
                <w:b/>
              </w:rPr>
              <w:t>/</w:t>
            </w:r>
            <w:r w:rsidR="00EA172A">
              <w:rPr>
                <w:b/>
              </w:rPr>
              <w:t>v2_1_1.1</w:t>
            </w:r>
            <w:r w:rsidRPr="00CE4ACD">
              <w:rPr>
                <w:b/>
              </w:rPr>
              <w:t>/</w:t>
            </w:r>
            <w:proofErr w:type="spellStart"/>
            <w:r w:rsidRPr="00CE4ACD">
              <w:rPr>
                <w:b/>
              </w:rPr>
              <w:t>accounts</w:t>
            </w:r>
            <w:proofErr w:type="spellEnd"/>
            <w:r w:rsidRPr="00CE4ACD">
              <w:rPr>
                <w:b/>
              </w:rPr>
              <w:t>/</w:t>
            </w:r>
            <w:r w:rsidR="00EA172A">
              <w:rPr>
                <w:b/>
              </w:rPr>
              <w:t>v2_1_1.1</w:t>
            </w:r>
            <w:r w:rsidRPr="00CE4ACD">
              <w:rPr>
                <w:b/>
              </w:rPr>
              <w:t>/</w:t>
            </w:r>
            <w:proofErr w:type="spellStart"/>
            <w:r w:rsidRPr="00CE4ACD">
              <w:rPr>
                <w:b/>
              </w:rPr>
              <w:t>getAccount</w:t>
            </w:r>
            <w:proofErr w:type="spellEnd"/>
            <w:r>
              <w:t>)</w:t>
            </w:r>
          </w:p>
          <w:p w:rsidR="00085E32" w:rsidRPr="00B731E8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>
              <w:t xml:space="preserve">3. Pobranie historii(losowo 1-12 miesięcy) operacji na koncie dla każdego konta zwróconego w punkcie 2 (AIS - </w:t>
            </w:r>
            <w:r w:rsidRPr="00CE4ACD">
              <w:rPr>
                <w:rFonts w:cs="Courier New"/>
                <w:b/>
                <w:bCs/>
              </w:rPr>
              <w:t>/</w:t>
            </w:r>
            <w:r w:rsidR="00EA172A">
              <w:rPr>
                <w:rFonts w:cs="Courier New"/>
                <w:b/>
                <w:bCs/>
              </w:rPr>
              <w:t>v2_1_1.1</w:t>
            </w:r>
            <w:r w:rsidRPr="00CE4ACD">
              <w:rPr>
                <w:rFonts w:cs="Courier New"/>
                <w:b/>
                <w:bCs/>
              </w:rPr>
              <w:t>/</w:t>
            </w:r>
            <w:proofErr w:type="spellStart"/>
            <w:r w:rsidRPr="00CE4ACD">
              <w:rPr>
                <w:rFonts w:cs="Courier New"/>
                <w:b/>
                <w:bCs/>
              </w:rPr>
              <w:t>accounts</w:t>
            </w:r>
            <w:proofErr w:type="spellEnd"/>
            <w:r w:rsidRPr="00CE4ACD">
              <w:rPr>
                <w:rFonts w:cs="Courier New"/>
                <w:b/>
                <w:bCs/>
              </w:rPr>
              <w:t>/</w:t>
            </w:r>
            <w:r w:rsidR="00EA172A">
              <w:rPr>
                <w:rFonts w:cs="Courier New"/>
                <w:b/>
                <w:bCs/>
              </w:rPr>
              <w:t>v2_1_1.1</w:t>
            </w:r>
            <w:r w:rsidRPr="00CE4ACD">
              <w:rPr>
                <w:rFonts w:cs="Courier New"/>
                <w:b/>
                <w:bCs/>
              </w:rPr>
              <w:t>/</w:t>
            </w:r>
            <w:proofErr w:type="spellStart"/>
            <w:r w:rsidRPr="00CE4ACD">
              <w:rPr>
                <w:rFonts w:cs="Courier New"/>
                <w:b/>
                <w:bCs/>
              </w:rPr>
              <w:t>getTransactionsDone</w:t>
            </w:r>
            <w:proofErr w:type="spellEnd"/>
            <w:r>
              <w:t>)</w:t>
            </w:r>
          </w:p>
        </w:tc>
      </w:tr>
      <w:tr w:rsidR="00BF2A3E" w:rsidTr="002D3FE2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F2A3E" w:rsidRDefault="00BF2A3E" w:rsidP="00085E32">
            <w:r>
              <w:t>THOR</w:t>
            </w:r>
          </w:p>
        </w:tc>
        <w:tc>
          <w:tcPr>
            <w:tcW w:w="2320" w:type="dxa"/>
          </w:tcPr>
          <w:p w:rsidR="00BF2A3E" w:rsidRPr="00AD66E9" w:rsidRDefault="00BF2A3E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Scenariusz5</w:t>
            </w:r>
          </w:p>
        </w:tc>
        <w:tc>
          <w:tcPr>
            <w:tcW w:w="1403" w:type="dxa"/>
          </w:tcPr>
          <w:p w:rsidR="00BF2A3E" w:rsidRDefault="00BF2A3E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10(13 klientów per TPP)</w:t>
            </w:r>
          </w:p>
        </w:tc>
        <w:tc>
          <w:tcPr>
            <w:tcW w:w="4438" w:type="dxa"/>
          </w:tcPr>
          <w:p w:rsidR="002D3FE2" w:rsidRDefault="00A3504B" w:rsidP="00A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BF2A3E">
              <w:t>Scenariusz0</w:t>
            </w:r>
          </w:p>
          <w:p w:rsidR="00BF2A3E" w:rsidRDefault="00A3504B" w:rsidP="00A3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BF2A3E" w:rsidRPr="00A3504B">
              <w:t xml:space="preserve">Wykonanie </w:t>
            </w:r>
            <w:r w:rsidR="00386D12" w:rsidRPr="00A3504B">
              <w:t>usługi inicjującą przelew</w:t>
            </w:r>
            <w:r w:rsidR="00386D12">
              <w:t xml:space="preserve"> krajowy</w:t>
            </w:r>
            <w:r w:rsidR="00BF2A3E">
              <w:t xml:space="preserve"> (PIS - </w:t>
            </w:r>
            <w:r w:rsidR="00BF2A3E" w:rsidRPr="00A3504B">
              <w:rPr>
                <w:rFonts w:ascii="Calibri" w:hAnsi="Calibri" w:cs="Times New Roman"/>
                <w:b/>
              </w:rPr>
              <w:t>/v2_1_1.1/</w:t>
            </w:r>
            <w:proofErr w:type="spellStart"/>
            <w:r w:rsidR="00BF2A3E" w:rsidRPr="00A3504B">
              <w:rPr>
                <w:rFonts w:ascii="Calibri" w:hAnsi="Calibri" w:cs="Times New Roman"/>
                <w:b/>
              </w:rPr>
              <w:t>payments</w:t>
            </w:r>
            <w:proofErr w:type="spellEnd"/>
            <w:r w:rsidR="00BF2A3E" w:rsidRPr="00A3504B">
              <w:rPr>
                <w:rFonts w:ascii="Calibri" w:hAnsi="Calibri" w:cs="Times New Roman"/>
                <w:b/>
              </w:rPr>
              <w:t>/v2_1_1.1/</w:t>
            </w:r>
            <w:proofErr w:type="spellStart"/>
            <w:r w:rsidR="00BF2A3E" w:rsidRPr="00A3504B">
              <w:rPr>
                <w:rFonts w:ascii="Calibri" w:hAnsi="Calibri" w:cs="Times New Roman"/>
                <w:b/>
              </w:rPr>
              <w:t>domestic</w:t>
            </w:r>
            <w:proofErr w:type="spellEnd"/>
            <w:r w:rsidR="00BF2A3E">
              <w:t xml:space="preserve">) </w:t>
            </w:r>
          </w:p>
        </w:tc>
      </w:tr>
    </w:tbl>
    <w:p w:rsidR="000A36AC" w:rsidRDefault="000A36AC" w:rsidP="009B3040">
      <w:pPr>
        <w:pStyle w:val="Nagwek2"/>
        <w:spacing w:before="240" w:after="120"/>
      </w:pPr>
      <w:r>
        <w:t>Dane testowe</w:t>
      </w:r>
    </w:p>
    <w:p w:rsidR="00B55624" w:rsidRDefault="00B55624" w:rsidP="00B55624">
      <w:r>
        <w:t>Użytkownicy bankowości elektronicznej</w:t>
      </w:r>
      <w:r w:rsidR="00883DA6">
        <w:t xml:space="preserve"> (ZT00</w:t>
      </w:r>
      <w:r w:rsidR="00B509B5">
        <w:t>4</w:t>
      </w:r>
      <w:r w:rsidR="00883DA6">
        <w:t>)</w:t>
      </w:r>
    </w:p>
    <w:p w:rsidR="00174729" w:rsidRPr="00B55624" w:rsidRDefault="00F8620C" w:rsidP="00B55624">
      <w:r>
        <w:t>Obsługa w zakresie zespołu DTUIT-R-TW</w:t>
      </w:r>
      <w:r w:rsidR="00174729">
        <w:t xml:space="preserve">. </w:t>
      </w:r>
    </w:p>
    <w:p w:rsidR="00725462" w:rsidRPr="00725462" w:rsidRDefault="00725462" w:rsidP="00725462"/>
    <w:p w:rsidR="00174729" w:rsidRDefault="00B55624" w:rsidP="00FB762F">
      <w:pPr>
        <w:pStyle w:val="Nagwek2"/>
        <w:spacing w:before="240" w:after="120"/>
      </w:pPr>
      <w:r w:rsidRPr="00FC453A">
        <w:t>TPP</w:t>
      </w:r>
      <w:r w:rsidR="00642DBE">
        <w:t xml:space="preserve"> - </w:t>
      </w:r>
      <w:r w:rsidR="00642DBE">
        <w:rPr>
          <w:rStyle w:val="hgkelc"/>
          <w:rFonts w:ascii="Arial" w:hAnsi="Arial" w:cs="Arial"/>
          <w:color w:val="202124"/>
          <w:sz w:val="21"/>
          <w:szCs w:val="21"/>
        </w:rPr>
        <w:t xml:space="preserve">Third Party Provider - </w:t>
      </w:r>
      <w:r w:rsidR="00174729">
        <w:t>Firmy wywołujące usługi z API Gateway.</w:t>
      </w:r>
      <w:r w:rsidR="00642DBE">
        <w:t xml:space="preserve"> (użytkownicy </w:t>
      </w:r>
      <w:ins w:id="0" w:author="Urbański Waldemar" w:date="2021-05-24T09:06:00Z">
        <w:r w:rsidR="00457078">
          <w:t xml:space="preserve">THOR </w:t>
        </w:r>
      </w:ins>
      <w:r w:rsidR="00642DBE">
        <w:t>biorący udział w testach)</w:t>
      </w:r>
    </w:p>
    <w:p w:rsidR="00174729" w:rsidRPr="00174729" w:rsidRDefault="00174729" w:rsidP="00174729">
      <w:r>
        <w:t>Konfiguracja po stornie THOR, w API Manager.</w:t>
      </w:r>
    </w:p>
    <w:tbl>
      <w:tblPr>
        <w:tblStyle w:val="Tabelasiatki4akcent6"/>
        <w:tblW w:w="8926" w:type="dxa"/>
        <w:jc w:val="center"/>
        <w:tblLook w:val="04A0" w:firstRow="1" w:lastRow="0" w:firstColumn="1" w:lastColumn="0" w:noHBand="0" w:noVBand="1"/>
      </w:tblPr>
      <w:tblGrid>
        <w:gridCol w:w="2547"/>
        <w:gridCol w:w="2126"/>
        <w:gridCol w:w="4253"/>
      </w:tblGrid>
      <w:tr w:rsidR="00AB20D8" w:rsidTr="00F5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B20D8" w:rsidRDefault="00AB20D8" w:rsidP="006B3A41">
            <w:r w:rsidRPr="00725462">
              <w:t>Identyfikator TPP</w:t>
            </w:r>
          </w:p>
        </w:tc>
        <w:tc>
          <w:tcPr>
            <w:tcW w:w="2126" w:type="dxa"/>
          </w:tcPr>
          <w:p w:rsidR="00AB20D8" w:rsidRDefault="00AB20D8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5462">
              <w:t>Nazwa TPP</w:t>
            </w:r>
          </w:p>
        </w:tc>
        <w:tc>
          <w:tcPr>
            <w:tcW w:w="4253" w:type="dxa"/>
          </w:tcPr>
          <w:p w:rsidR="00AB20D8" w:rsidRDefault="00AB20D8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proofErr w:type="spellStart"/>
            <w:r>
              <w:t>callback</w:t>
            </w:r>
            <w:proofErr w:type="spellEnd"/>
            <w:r>
              <w:t xml:space="preserve"> URL</w:t>
            </w:r>
          </w:p>
        </w:tc>
      </w:tr>
      <w:tr w:rsidR="00AB20D8" w:rsidTr="00F5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B20D8" w:rsidRDefault="00F13EE2" w:rsidP="00993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100002</w:t>
            </w:r>
          </w:p>
        </w:tc>
        <w:tc>
          <w:tcPr>
            <w:tcW w:w="2126" w:type="dxa"/>
            <w:vAlign w:val="center"/>
          </w:tcPr>
          <w:p w:rsidR="00AB20D8" w:rsidRDefault="00F13EE2" w:rsidP="00993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2</w:t>
            </w:r>
          </w:p>
        </w:tc>
        <w:tc>
          <w:tcPr>
            <w:tcW w:w="4253" w:type="dxa"/>
            <w:vAlign w:val="center"/>
          </w:tcPr>
          <w:p w:rsidR="00AB20D8" w:rsidRDefault="00EC168C" w:rsidP="00993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168C">
              <w:rPr>
                <w:rFonts w:ascii="Arial" w:hAnsi="Arial" w:cs="Arial"/>
                <w:sz w:val="20"/>
                <w:szCs w:val="20"/>
              </w:rPr>
              <w:t>https://test_100002.test</w:t>
            </w:r>
          </w:p>
        </w:tc>
      </w:tr>
      <w:tr w:rsidR="00AB20D8" w:rsidTr="00F51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B20D8" w:rsidRDefault="00F13EE2" w:rsidP="00993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100003</w:t>
            </w:r>
          </w:p>
        </w:tc>
        <w:tc>
          <w:tcPr>
            <w:tcW w:w="2126" w:type="dxa"/>
            <w:vAlign w:val="center"/>
          </w:tcPr>
          <w:p w:rsidR="00AB20D8" w:rsidRDefault="00F13EE2" w:rsidP="00993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3</w:t>
            </w:r>
          </w:p>
        </w:tc>
        <w:tc>
          <w:tcPr>
            <w:tcW w:w="4253" w:type="dxa"/>
            <w:vAlign w:val="center"/>
          </w:tcPr>
          <w:p w:rsidR="00AB20D8" w:rsidRDefault="00EC168C" w:rsidP="00993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168C">
              <w:rPr>
                <w:rFonts w:ascii="Arial" w:hAnsi="Arial" w:cs="Arial"/>
                <w:sz w:val="20"/>
                <w:szCs w:val="20"/>
              </w:rPr>
              <w:t>https://test_100003.test</w:t>
            </w:r>
          </w:p>
        </w:tc>
      </w:tr>
      <w:tr w:rsidR="00AB20D8" w:rsidTr="00F5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B20D8" w:rsidRDefault="00F13EE2" w:rsidP="00993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100004</w:t>
            </w:r>
          </w:p>
        </w:tc>
        <w:tc>
          <w:tcPr>
            <w:tcW w:w="2126" w:type="dxa"/>
            <w:vAlign w:val="center"/>
          </w:tcPr>
          <w:p w:rsidR="00AB20D8" w:rsidRDefault="00F13EE2" w:rsidP="00993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4</w:t>
            </w:r>
          </w:p>
        </w:tc>
        <w:tc>
          <w:tcPr>
            <w:tcW w:w="4253" w:type="dxa"/>
            <w:vAlign w:val="center"/>
          </w:tcPr>
          <w:p w:rsidR="00AB20D8" w:rsidRDefault="00EC168C" w:rsidP="00993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168C">
              <w:rPr>
                <w:rFonts w:ascii="Arial" w:hAnsi="Arial" w:cs="Arial"/>
                <w:sz w:val="20"/>
                <w:szCs w:val="20"/>
              </w:rPr>
              <w:t>https://test_100004.test</w:t>
            </w:r>
          </w:p>
        </w:tc>
      </w:tr>
      <w:tr w:rsidR="00AB20D8" w:rsidTr="00F51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B20D8" w:rsidRDefault="00F13EE2" w:rsidP="00993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100005</w:t>
            </w:r>
          </w:p>
        </w:tc>
        <w:tc>
          <w:tcPr>
            <w:tcW w:w="2126" w:type="dxa"/>
            <w:vAlign w:val="center"/>
          </w:tcPr>
          <w:p w:rsidR="00AB20D8" w:rsidRDefault="00F13EE2" w:rsidP="00993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5</w:t>
            </w:r>
          </w:p>
        </w:tc>
        <w:tc>
          <w:tcPr>
            <w:tcW w:w="4253" w:type="dxa"/>
            <w:vAlign w:val="center"/>
          </w:tcPr>
          <w:p w:rsidR="00AB20D8" w:rsidRDefault="00EC168C" w:rsidP="00993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168C">
              <w:rPr>
                <w:rFonts w:ascii="Arial" w:hAnsi="Arial" w:cs="Arial"/>
                <w:sz w:val="20"/>
                <w:szCs w:val="20"/>
              </w:rPr>
              <w:t>https://test_100005.test</w:t>
            </w:r>
          </w:p>
        </w:tc>
      </w:tr>
      <w:tr w:rsidR="00AB20D8" w:rsidTr="00F5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B20D8" w:rsidRDefault="00F13EE2" w:rsidP="00993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100006</w:t>
            </w:r>
          </w:p>
        </w:tc>
        <w:tc>
          <w:tcPr>
            <w:tcW w:w="2126" w:type="dxa"/>
            <w:vAlign w:val="center"/>
          </w:tcPr>
          <w:p w:rsidR="00AB20D8" w:rsidRDefault="00F13EE2" w:rsidP="00993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6</w:t>
            </w:r>
          </w:p>
        </w:tc>
        <w:tc>
          <w:tcPr>
            <w:tcW w:w="4253" w:type="dxa"/>
            <w:vAlign w:val="center"/>
          </w:tcPr>
          <w:p w:rsidR="00AB20D8" w:rsidRDefault="00EC1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168C">
              <w:rPr>
                <w:rFonts w:ascii="Arial" w:hAnsi="Arial" w:cs="Arial"/>
                <w:sz w:val="20"/>
                <w:szCs w:val="20"/>
              </w:rPr>
              <w:t>https://test_100006.test</w:t>
            </w:r>
          </w:p>
        </w:tc>
      </w:tr>
      <w:tr w:rsidR="00AB20D8" w:rsidTr="00F51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B20D8" w:rsidRDefault="00F13EE2" w:rsidP="00993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100007</w:t>
            </w:r>
          </w:p>
        </w:tc>
        <w:tc>
          <w:tcPr>
            <w:tcW w:w="2126" w:type="dxa"/>
            <w:vAlign w:val="center"/>
          </w:tcPr>
          <w:p w:rsidR="00AB20D8" w:rsidRDefault="00F13EE2" w:rsidP="00993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7</w:t>
            </w:r>
          </w:p>
        </w:tc>
        <w:tc>
          <w:tcPr>
            <w:tcW w:w="4253" w:type="dxa"/>
            <w:vAlign w:val="center"/>
          </w:tcPr>
          <w:p w:rsidR="00AB20D8" w:rsidRDefault="00EC168C" w:rsidP="00993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168C">
              <w:rPr>
                <w:rFonts w:ascii="Arial" w:hAnsi="Arial" w:cs="Arial"/>
                <w:sz w:val="20"/>
                <w:szCs w:val="20"/>
              </w:rPr>
              <w:t>https://test_100007.test</w:t>
            </w:r>
          </w:p>
        </w:tc>
      </w:tr>
      <w:tr w:rsidR="00AB20D8" w:rsidTr="00F5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B20D8" w:rsidRDefault="00F13EE2" w:rsidP="00993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100008</w:t>
            </w:r>
          </w:p>
        </w:tc>
        <w:tc>
          <w:tcPr>
            <w:tcW w:w="2126" w:type="dxa"/>
            <w:vAlign w:val="center"/>
          </w:tcPr>
          <w:p w:rsidR="00AB20D8" w:rsidRDefault="00F13EE2" w:rsidP="00993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8</w:t>
            </w:r>
          </w:p>
        </w:tc>
        <w:tc>
          <w:tcPr>
            <w:tcW w:w="4253" w:type="dxa"/>
            <w:vAlign w:val="center"/>
          </w:tcPr>
          <w:p w:rsidR="00AB20D8" w:rsidRDefault="00EC1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168C">
              <w:rPr>
                <w:rFonts w:ascii="Arial" w:hAnsi="Arial" w:cs="Arial"/>
                <w:sz w:val="20"/>
                <w:szCs w:val="20"/>
              </w:rPr>
              <w:t>https://test_100008.test</w:t>
            </w:r>
          </w:p>
        </w:tc>
      </w:tr>
      <w:tr w:rsidR="00AB20D8" w:rsidTr="00F51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B20D8" w:rsidRDefault="00F13EE2" w:rsidP="00993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100009</w:t>
            </w:r>
          </w:p>
        </w:tc>
        <w:tc>
          <w:tcPr>
            <w:tcW w:w="2126" w:type="dxa"/>
            <w:vAlign w:val="center"/>
          </w:tcPr>
          <w:p w:rsidR="00AB20D8" w:rsidRDefault="00F13EE2" w:rsidP="00993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9</w:t>
            </w:r>
          </w:p>
        </w:tc>
        <w:tc>
          <w:tcPr>
            <w:tcW w:w="4253" w:type="dxa"/>
            <w:vAlign w:val="center"/>
          </w:tcPr>
          <w:p w:rsidR="00AB20D8" w:rsidRDefault="00EC1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168C">
              <w:rPr>
                <w:rFonts w:ascii="Arial" w:hAnsi="Arial" w:cs="Arial"/>
                <w:sz w:val="20"/>
                <w:szCs w:val="20"/>
              </w:rPr>
              <w:t>https://test_100009.test</w:t>
            </w:r>
          </w:p>
        </w:tc>
      </w:tr>
      <w:tr w:rsidR="00AB20D8" w:rsidTr="00F5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B20D8" w:rsidRDefault="00F13EE2" w:rsidP="00993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100010</w:t>
            </w:r>
          </w:p>
        </w:tc>
        <w:tc>
          <w:tcPr>
            <w:tcW w:w="2126" w:type="dxa"/>
            <w:vAlign w:val="center"/>
          </w:tcPr>
          <w:p w:rsidR="00AB20D8" w:rsidRDefault="00F13EE2" w:rsidP="00993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10</w:t>
            </w:r>
          </w:p>
        </w:tc>
        <w:tc>
          <w:tcPr>
            <w:tcW w:w="4253" w:type="dxa"/>
            <w:vAlign w:val="center"/>
          </w:tcPr>
          <w:p w:rsidR="00AB20D8" w:rsidRDefault="00EC168C" w:rsidP="00F5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168C">
              <w:rPr>
                <w:rFonts w:ascii="Arial" w:hAnsi="Arial" w:cs="Arial"/>
                <w:sz w:val="20"/>
                <w:szCs w:val="20"/>
              </w:rPr>
              <w:t>https://test_100010.test</w:t>
            </w:r>
          </w:p>
        </w:tc>
      </w:tr>
    </w:tbl>
    <w:p w:rsidR="00B55624" w:rsidRDefault="00B55624" w:rsidP="00B55624"/>
    <w:p w:rsidR="00DF622D" w:rsidRDefault="00DF622D" w:rsidP="00FC453A">
      <w:pPr>
        <w:pStyle w:val="Nagwek2"/>
        <w:spacing w:before="240" w:after="120"/>
      </w:pPr>
      <w:r>
        <w:t>Rachunki do CAF</w:t>
      </w:r>
    </w:p>
    <w:p w:rsidR="00725462" w:rsidRDefault="006163D8" w:rsidP="00B55624">
      <w:r>
        <w:t>Zgody na CAF</w:t>
      </w:r>
      <w:r w:rsidR="00386D12">
        <w:t xml:space="preserve"> dla klientów indywidualnych</w:t>
      </w:r>
      <w:r>
        <w:t>:</w:t>
      </w:r>
    </w:p>
    <w:p w:rsidR="006163D8" w:rsidRDefault="006163D8" w:rsidP="00B55624">
      <w:r>
        <w:t>Zgody udzielone na konkretne numery rachunków, dla konkretnych TPP</w:t>
      </w:r>
    </w:p>
    <w:tbl>
      <w:tblPr>
        <w:tblStyle w:val="Tabelasiatki4akcent6"/>
        <w:tblW w:w="8926" w:type="dxa"/>
        <w:jc w:val="center"/>
        <w:tblLook w:val="04A0" w:firstRow="1" w:lastRow="0" w:firstColumn="1" w:lastColumn="0" w:noHBand="0" w:noVBand="1"/>
      </w:tblPr>
      <w:tblGrid>
        <w:gridCol w:w="1510"/>
        <w:gridCol w:w="3322"/>
        <w:gridCol w:w="1364"/>
        <w:gridCol w:w="1365"/>
        <w:gridCol w:w="1365"/>
      </w:tblGrid>
      <w:tr w:rsidR="006163D8" w:rsidTr="002D3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6163D8" w:rsidRDefault="006163D8" w:rsidP="006B3A41">
            <w:r>
              <w:t>NIK</w:t>
            </w:r>
          </w:p>
        </w:tc>
        <w:tc>
          <w:tcPr>
            <w:tcW w:w="3118" w:type="dxa"/>
            <w:vMerge w:val="restart"/>
          </w:tcPr>
          <w:p w:rsidR="006163D8" w:rsidRDefault="006163D8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 rachunku</w:t>
            </w:r>
          </w:p>
        </w:tc>
        <w:tc>
          <w:tcPr>
            <w:tcW w:w="4253" w:type="dxa"/>
            <w:gridSpan w:val="3"/>
          </w:tcPr>
          <w:p w:rsidR="006163D8" w:rsidRDefault="00616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Zgoda dla TPP</w:t>
            </w:r>
          </w:p>
        </w:tc>
      </w:tr>
      <w:tr w:rsidR="006163D8" w:rsidTr="002D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cBorders>
              <w:bottom w:val="single" w:sz="4" w:space="0" w:color="70AD47" w:themeColor="accent6"/>
            </w:tcBorders>
            <w:shd w:val="clear" w:color="auto" w:fill="70AD47" w:themeFill="accent6"/>
          </w:tcPr>
          <w:p w:rsidR="006163D8" w:rsidRDefault="006163D8" w:rsidP="006B3A41"/>
        </w:tc>
        <w:tc>
          <w:tcPr>
            <w:tcW w:w="3118" w:type="dxa"/>
            <w:vMerge/>
            <w:tcBorders>
              <w:bottom w:val="single" w:sz="4" w:space="0" w:color="70AD47" w:themeColor="accent6"/>
            </w:tcBorders>
            <w:shd w:val="clear" w:color="auto" w:fill="70AD47" w:themeFill="accent6"/>
          </w:tcPr>
          <w:p w:rsidR="006163D8" w:rsidRDefault="006163D8" w:rsidP="006B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6163D8" w:rsidRPr="002D3FE2" w:rsidRDefault="00244BBE" w:rsidP="0061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D3FE2">
              <w:rPr>
                <w:b/>
                <w:color w:val="FFFFFF" w:themeColor="background1"/>
              </w:rPr>
              <w:t>100002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6163D8" w:rsidRPr="002D3FE2" w:rsidRDefault="00244BBE" w:rsidP="0061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D3FE2">
              <w:rPr>
                <w:b/>
                <w:color w:val="FFFFFF" w:themeColor="background1"/>
              </w:rPr>
              <w:t>100003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6163D8" w:rsidRPr="002D3FE2" w:rsidRDefault="00244BBE" w:rsidP="0061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D3FE2">
              <w:rPr>
                <w:b/>
                <w:color w:val="FFFFFF" w:themeColor="background1"/>
              </w:rPr>
              <w:t>100004</w:t>
            </w:r>
          </w:p>
        </w:tc>
      </w:tr>
      <w:tr w:rsidR="00244BBE" w:rsidTr="002D3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44BBE" w:rsidRPr="002D3FE2" w:rsidRDefault="00244BBE" w:rsidP="006B3A41">
            <w:pPr>
              <w:jc w:val="center"/>
              <w:rPr>
                <w:rFonts w:cs="Arial"/>
              </w:rPr>
            </w:pPr>
            <w:r w:rsidRPr="002D3FE2">
              <w:rPr>
                <w:rFonts w:cs="Arial"/>
              </w:rPr>
              <w:t>87149939</w:t>
            </w:r>
          </w:p>
        </w:tc>
        <w:tc>
          <w:tcPr>
            <w:tcW w:w="31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PL65109018540000000130061319</w:t>
            </w:r>
          </w:p>
        </w:tc>
        <w:tc>
          <w:tcPr>
            <w:tcW w:w="1417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244BBE" w:rsidTr="002D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44BBE" w:rsidRPr="002D3FE2" w:rsidRDefault="00244BBE" w:rsidP="006B3A41">
            <w:pPr>
              <w:jc w:val="center"/>
              <w:rPr>
                <w:rFonts w:cs="Arial"/>
              </w:rPr>
            </w:pPr>
            <w:r w:rsidRPr="002D3FE2">
              <w:rPr>
                <w:rFonts w:cs="Arial"/>
              </w:rPr>
              <w:t>88985056</w:t>
            </w:r>
          </w:p>
        </w:tc>
        <w:tc>
          <w:tcPr>
            <w:tcW w:w="31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PL65109020400000000130165993</w:t>
            </w:r>
          </w:p>
        </w:tc>
        <w:tc>
          <w:tcPr>
            <w:tcW w:w="1417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244BBE" w:rsidTr="00244B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44BBE" w:rsidRPr="002D3FE2" w:rsidRDefault="00244BBE" w:rsidP="006B3A41">
            <w:pPr>
              <w:jc w:val="center"/>
              <w:rPr>
                <w:rFonts w:cs="Arial"/>
              </w:rPr>
            </w:pPr>
            <w:r w:rsidRPr="002D3FE2">
              <w:t>88979697</w:t>
            </w:r>
          </w:p>
        </w:tc>
        <w:tc>
          <w:tcPr>
            <w:tcW w:w="31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PL78109018540000000130165942</w:t>
            </w:r>
          </w:p>
        </w:tc>
        <w:tc>
          <w:tcPr>
            <w:tcW w:w="1417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244BBE" w:rsidTr="0024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44BBE" w:rsidRPr="002D3FE2" w:rsidRDefault="00244BBE" w:rsidP="006B3A41">
            <w:pPr>
              <w:jc w:val="center"/>
              <w:rPr>
                <w:rFonts w:cs="Arial"/>
              </w:rPr>
            </w:pPr>
            <w:r w:rsidRPr="002D3FE2">
              <w:t>88985158</w:t>
            </w:r>
          </w:p>
        </w:tc>
        <w:tc>
          <w:tcPr>
            <w:tcW w:w="31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PL32109018540000000130165994</w:t>
            </w:r>
          </w:p>
        </w:tc>
        <w:tc>
          <w:tcPr>
            <w:tcW w:w="1417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244BBE" w:rsidTr="00244B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44BBE" w:rsidRPr="002D3FE2" w:rsidRDefault="00244BBE" w:rsidP="006B3A41">
            <w:pPr>
              <w:jc w:val="center"/>
              <w:rPr>
                <w:rFonts w:cs="Arial"/>
              </w:rPr>
            </w:pPr>
            <w:r w:rsidRPr="002D3FE2">
              <w:rPr>
                <w:rFonts w:cs="Arial"/>
              </w:rPr>
              <w:t>88984047</w:t>
            </w:r>
          </w:p>
        </w:tc>
        <w:tc>
          <w:tcPr>
            <w:tcW w:w="31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PL38109018540000000130165983</w:t>
            </w:r>
          </w:p>
        </w:tc>
        <w:tc>
          <w:tcPr>
            <w:tcW w:w="1417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244BBE" w:rsidTr="0024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44BBE" w:rsidRPr="002D3FE2" w:rsidRDefault="00244BBE" w:rsidP="006B3A41">
            <w:pPr>
              <w:jc w:val="center"/>
              <w:rPr>
                <w:rFonts w:cs="Arial"/>
              </w:rPr>
            </w:pPr>
            <w:r w:rsidRPr="002D3FE2">
              <w:t>88991333</w:t>
            </w:r>
          </w:p>
        </w:tc>
        <w:tc>
          <w:tcPr>
            <w:tcW w:w="31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PL77109018540000000130166057</w:t>
            </w:r>
          </w:p>
        </w:tc>
        <w:tc>
          <w:tcPr>
            <w:tcW w:w="1417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244BBE" w:rsidTr="00244B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44BBE" w:rsidRPr="002D3FE2" w:rsidRDefault="00244BBE" w:rsidP="006B3A41">
            <w:pPr>
              <w:jc w:val="center"/>
              <w:rPr>
                <w:rFonts w:cs="Arial"/>
              </w:rPr>
            </w:pPr>
            <w:r w:rsidRPr="002D3FE2">
              <w:t>88978688</w:t>
            </w:r>
          </w:p>
        </w:tc>
        <w:tc>
          <w:tcPr>
            <w:tcW w:w="31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PL41109018540000000130165929</w:t>
            </w:r>
          </w:p>
        </w:tc>
        <w:tc>
          <w:tcPr>
            <w:tcW w:w="1417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244BBE" w:rsidTr="0024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44BBE" w:rsidRPr="002D3FE2" w:rsidRDefault="00244BBE" w:rsidP="006B3A41">
            <w:pPr>
              <w:jc w:val="center"/>
              <w:rPr>
                <w:rFonts w:cs="Arial"/>
              </w:rPr>
            </w:pPr>
            <w:r w:rsidRPr="002D3FE2">
              <w:t>88983140</w:t>
            </w:r>
          </w:p>
        </w:tc>
        <w:tc>
          <w:tcPr>
            <w:tcW w:w="31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PL87109018540000000130165974</w:t>
            </w:r>
          </w:p>
        </w:tc>
        <w:tc>
          <w:tcPr>
            <w:tcW w:w="1417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244BBE" w:rsidTr="00244B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44BBE" w:rsidRPr="002D3FE2" w:rsidRDefault="00244BBE" w:rsidP="006B3A41">
            <w:pPr>
              <w:jc w:val="center"/>
              <w:rPr>
                <w:rFonts w:cs="Arial"/>
              </w:rPr>
            </w:pPr>
            <w:r w:rsidRPr="002D3FE2">
              <w:t>88990120</w:t>
            </w:r>
          </w:p>
        </w:tc>
        <w:tc>
          <w:tcPr>
            <w:tcW w:w="31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PL91109013620000000130166045</w:t>
            </w:r>
          </w:p>
        </w:tc>
        <w:tc>
          <w:tcPr>
            <w:tcW w:w="1417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244BBE" w:rsidTr="0024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44BBE" w:rsidRPr="002D3FE2" w:rsidRDefault="00244BBE" w:rsidP="006B3A41">
            <w:pPr>
              <w:jc w:val="center"/>
            </w:pPr>
            <w:r w:rsidRPr="002D3FE2">
              <w:t>88978892</w:t>
            </w:r>
          </w:p>
        </w:tc>
        <w:tc>
          <w:tcPr>
            <w:tcW w:w="31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PL16109014920000000130165931</w:t>
            </w:r>
          </w:p>
        </w:tc>
        <w:tc>
          <w:tcPr>
            <w:tcW w:w="1417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244BBE" w:rsidTr="00244B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44BBE" w:rsidRPr="002D3FE2" w:rsidRDefault="00244BBE" w:rsidP="006B3A41">
            <w:pPr>
              <w:jc w:val="center"/>
            </w:pPr>
            <w:r w:rsidRPr="002D3FE2">
              <w:t>88980215</w:t>
            </w:r>
          </w:p>
        </w:tc>
        <w:tc>
          <w:tcPr>
            <w:tcW w:w="31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PL13109018540000000130165948</w:t>
            </w:r>
          </w:p>
        </w:tc>
        <w:tc>
          <w:tcPr>
            <w:tcW w:w="1417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1418" w:type="dxa"/>
            <w:vAlign w:val="center"/>
          </w:tcPr>
          <w:p w:rsidR="00244BBE" w:rsidRDefault="00244BBE" w:rsidP="006B3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TAK</w:t>
            </w:r>
          </w:p>
        </w:tc>
      </w:tr>
    </w:tbl>
    <w:p w:rsidR="006163D8" w:rsidRDefault="006163D8" w:rsidP="00B55624"/>
    <w:p w:rsidR="00DF622D" w:rsidRDefault="00DF622D" w:rsidP="00DF622D">
      <w:r>
        <w:t xml:space="preserve">Zgody na CAF dla klientów biznesowych: </w:t>
      </w:r>
      <w:r>
        <w:br/>
        <w:t>Zgody Udzielone</w:t>
      </w:r>
      <w:r w:rsidRPr="00925BEF">
        <w:t xml:space="preserve"> </w:t>
      </w:r>
      <w:r>
        <w:t>dla wszystkich TPP.</w:t>
      </w:r>
    </w:p>
    <w:tbl>
      <w:tblPr>
        <w:tblStyle w:val="Tabelasiatki4akcent6"/>
        <w:tblpPr w:leftFromText="141" w:rightFromText="141" w:horzAnchor="margin" w:tblpY="2303"/>
        <w:tblW w:w="9574" w:type="dxa"/>
        <w:tblLook w:val="04A0" w:firstRow="1" w:lastRow="0" w:firstColumn="1" w:lastColumn="0" w:noHBand="0" w:noVBand="1"/>
      </w:tblPr>
      <w:tblGrid>
        <w:gridCol w:w="1671"/>
        <w:gridCol w:w="7903"/>
      </w:tblGrid>
      <w:tr w:rsidR="00DF622D" w:rsidTr="00FB7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DF622D" w:rsidRDefault="00DF622D" w:rsidP="00FB76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NIK</w:t>
            </w:r>
          </w:p>
        </w:tc>
        <w:tc>
          <w:tcPr>
            <w:tcW w:w="7903" w:type="dxa"/>
          </w:tcPr>
          <w:p w:rsidR="00DF622D" w:rsidRDefault="00DF622D" w:rsidP="00FB7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 rachunku dla którego udzielono zgody</w:t>
            </w:r>
          </w:p>
        </w:tc>
      </w:tr>
      <w:tr w:rsidR="00DF622D" w:rsidTr="00FB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 w:val="restart"/>
          </w:tcPr>
          <w:p w:rsidR="00DF622D" w:rsidRPr="006419C2" w:rsidRDefault="00DF622D" w:rsidP="00FB762F">
            <w:pPr>
              <w:rPr>
                <w:bCs w:val="0"/>
                <w:color w:val="FFFFFF" w:themeColor="background1"/>
              </w:rPr>
            </w:pPr>
            <w:r w:rsidRPr="006419C2">
              <w:t>86831992</w:t>
            </w:r>
          </w:p>
        </w:tc>
        <w:tc>
          <w:tcPr>
            <w:tcW w:w="7903" w:type="dxa"/>
          </w:tcPr>
          <w:p w:rsidR="00DF622D" w:rsidRDefault="00DF622D" w:rsidP="00FB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PL04109010140000000130032241</w:t>
            </w:r>
          </w:p>
        </w:tc>
      </w:tr>
      <w:tr w:rsidR="00DF622D" w:rsidTr="00FB762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DF622D" w:rsidRDefault="00DF622D" w:rsidP="00FB762F">
            <w:p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7903" w:type="dxa"/>
          </w:tcPr>
          <w:p w:rsidR="00DF622D" w:rsidRDefault="00DF622D" w:rsidP="00FB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PL03109015060000000130185667</w:t>
            </w:r>
          </w:p>
        </w:tc>
      </w:tr>
      <w:tr w:rsidR="00DF622D" w:rsidTr="00FB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DF622D" w:rsidRDefault="00DF622D" w:rsidP="00FB762F">
            <w:p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7903" w:type="dxa"/>
          </w:tcPr>
          <w:p w:rsidR="00DF622D" w:rsidRDefault="00DF622D" w:rsidP="00FB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PL03109015060000000130185667</w:t>
            </w:r>
          </w:p>
        </w:tc>
      </w:tr>
      <w:tr w:rsidR="00DF622D" w:rsidTr="00FB762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DF622D" w:rsidRDefault="00DF622D" w:rsidP="00FB762F">
            <w:p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7903" w:type="dxa"/>
          </w:tcPr>
          <w:p w:rsidR="00DF622D" w:rsidRDefault="00DF622D" w:rsidP="00FB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PL09109015220000000130166622</w:t>
            </w:r>
          </w:p>
        </w:tc>
      </w:tr>
      <w:tr w:rsidR="00DF622D" w:rsidTr="00FB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DF622D" w:rsidRDefault="00DF622D" w:rsidP="00FB762F">
            <w:p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7903" w:type="dxa"/>
          </w:tcPr>
          <w:p w:rsidR="00DF622D" w:rsidRDefault="00DF622D" w:rsidP="00FB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PL10109010140000000130032230</w:t>
            </w:r>
          </w:p>
        </w:tc>
      </w:tr>
      <w:tr w:rsidR="00DF622D" w:rsidTr="00FB762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DF622D" w:rsidRDefault="00DF622D" w:rsidP="00FB762F">
            <w:p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7903" w:type="dxa"/>
          </w:tcPr>
          <w:p w:rsidR="00DF622D" w:rsidRDefault="00DF622D" w:rsidP="00FB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PL10109010430000000130045273</w:t>
            </w:r>
          </w:p>
        </w:tc>
      </w:tr>
      <w:tr w:rsidR="00DF622D" w:rsidTr="00FB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DF622D" w:rsidRDefault="00DF622D" w:rsidP="00FB762F">
            <w:p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7903" w:type="dxa"/>
          </w:tcPr>
          <w:p w:rsidR="00DF622D" w:rsidRDefault="00DF622D" w:rsidP="00FB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PL11109015220000000130166586</w:t>
            </w:r>
          </w:p>
        </w:tc>
      </w:tr>
      <w:tr w:rsidR="00DF622D" w:rsidTr="00FB762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DF622D" w:rsidRDefault="00DF622D" w:rsidP="00FB762F">
            <w:p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7903" w:type="dxa"/>
          </w:tcPr>
          <w:p w:rsidR="00DF622D" w:rsidRDefault="00DF622D" w:rsidP="00FB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PL15109010140000000130032237</w:t>
            </w:r>
          </w:p>
        </w:tc>
      </w:tr>
    </w:tbl>
    <w:p w:rsidR="00DF622D" w:rsidRPr="00B55624" w:rsidRDefault="00DF622D" w:rsidP="00B55624"/>
    <w:p w:rsidR="00FB762F" w:rsidRDefault="00FB762F" w:rsidP="00256CCD">
      <w:pPr>
        <w:pStyle w:val="Nagwek2"/>
        <w:spacing w:before="240" w:after="120"/>
      </w:pPr>
    </w:p>
    <w:p w:rsidR="00FB762F" w:rsidRDefault="00FB762F" w:rsidP="00256CCD">
      <w:pPr>
        <w:pStyle w:val="Nagwek2"/>
        <w:spacing w:before="240" w:after="120"/>
      </w:pPr>
    </w:p>
    <w:p w:rsidR="00FB762F" w:rsidRDefault="00FB762F" w:rsidP="00256CCD">
      <w:pPr>
        <w:pStyle w:val="Nagwek2"/>
        <w:spacing w:before="240" w:after="120"/>
      </w:pPr>
    </w:p>
    <w:p w:rsidR="00FB762F" w:rsidRDefault="00FB762F" w:rsidP="00256CCD">
      <w:pPr>
        <w:pStyle w:val="Nagwek2"/>
        <w:spacing w:before="240" w:after="120"/>
      </w:pPr>
    </w:p>
    <w:p w:rsidR="0013345E" w:rsidRPr="0013345E" w:rsidRDefault="00F56B50" w:rsidP="00256CCD">
      <w:pPr>
        <w:pStyle w:val="Nagwek2"/>
        <w:spacing w:before="240" w:after="120"/>
      </w:pPr>
      <w:r>
        <w:t>Kluczowe transakcje</w:t>
      </w:r>
    </w:p>
    <w:tbl>
      <w:tblPr>
        <w:tblStyle w:val="Tabelasiatki4akcent6"/>
        <w:tblW w:w="9776" w:type="dxa"/>
        <w:tblLook w:val="04A0" w:firstRow="1" w:lastRow="0" w:firstColumn="1" w:lastColumn="0" w:noHBand="0" w:noVBand="1"/>
      </w:tblPr>
      <w:tblGrid>
        <w:gridCol w:w="2329"/>
        <w:gridCol w:w="2404"/>
        <w:gridCol w:w="5043"/>
      </w:tblGrid>
      <w:tr w:rsidR="00B20C07" w:rsidTr="00D73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B20C07" w:rsidRDefault="00B20C07" w:rsidP="006B3A41">
            <w:r>
              <w:t>Nazwa transakcji</w:t>
            </w:r>
          </w:p>
        </w:tc>
        <w:tc>
          <w:tcPr>
            <w:tcW w:w="2404" w:type="dxa"/>
          </w:tcPr>
          <w:p w:rsidR="00B20C07" w:rsidRDefault="00B20C07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Scenariusz</w:t>
            </w:r>
          </w:p>
        </w:tc>
        <w:tc>
          <w:tcPr>
            <w:tcW w:w="5043" w:type="dxa"/>
          </w:tcPr>
          <w:p w:rsidR="00B20C07" w:rsidRDefault="00B20C07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B20C07" w:rsidTr="00D7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B20C07" w:rsidRPr="002457C6" w:rsidRDefault="002457C6" w:rsidP="006B3A41">
            <w:r w:rsidRPr="002457C6">
              <w:t>Logowanie</w:t>
            </w:r>
          </w:p>
        </w:tc>
        <w:tc>
          <w:tcPr>
            <w:tcW w:w="2404" w:type="dxa"/>
          </w:tcPr>
          <w:p w:rsidR="00B20C07" w:rsidRPr="002457C6" w:rsidRDefault="002457C6" w:rsidP="006B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7C6">
              <w:t>Scenariusz0</w:t>
            </w:r>
          </w:p>
        </w:tc>
        <w:tc>
          <w:tcPr>
            <w:tcW w:w="5043" w:type="dxa"/>
          </w:tcPr>
          <w:p w:rsidR="00B20C07" w:rsidRPr="002457C6" w:rsidRDefault="002457C6" w:rsidP="006B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Czas </w:t>
            </w:r>
            <w:r w:rsidR="00C96BBE">
              <w:t>logowania TPP do bankowości elektronicznej</w:t>
            </w:r>
          </w:p>
        </w:tc>
      </w:tr>
      <w:tr w:rsidR="00B20C07" w:rsidTr="00D7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B20C07" w:rsidRPr="002457C6" w:rsidRDefault="00C96BBE" w:rsidP="006B3A41">
            <w:r>
              <w:t xml:space="preserve">Wydanie </w:t>
            </w:r>
            <w:proofErr w:type="spellStart"/>
            <w:r>
              <w:t>Tokena</w:t>
            </w:r>
            <w:proofErr w:type="spellEnd"/>
          </w:p>
        </w:tc>
        <w:tc>
          <w:tcPr>
            <w:tcW w:w="2404" w:type="dxa"/>
          </w:tcPr>
          <w:p w:rsidR="00B20C07" w:rsidRPr="002457C6" w:rsidRDefault="00C96BBE" w:rsidP="006B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6E9">
              <w:t>Scenariusz0</w:t>
            </w:r>
          </w:p>
        </w:tc>
        <w:tc>
          <w:tcPr>
            <w:tcW w:w="5043" w:type="dxa"/>
          </w:tcPr>
          <w:p w:rsidR="00B20C07" w:rsidRPr="002457C6" w:rsidRDefault="00C96BBE" w:rsidP="006B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Czas wydania </w:t>
            </w:r>
            <w:proofErr w:type="spellStart"/>
            <w:r>
              <w:t>Tokena</w:t>
            </w:r>
            <w:proofErr w:type="spellEnd"/>
            <w:r>
              <w:t xml:space="preserve"> przez bankowość elektroniczną dla TPP</w:t>
            </w:r>
          </w:p>
        </w:tc>
      </w:tr>
      <w:tr w:rsidR="00D73159" w:rsidTr="00D7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D73159" w:rsidRDefault="00D73159" w:rsidP="00D73159">
            <w:r>
              <w:t>Pobranie podstawowych informacji o rachunkach(AIS)</w:t>
            </w:r>
          </w:p>
        </w:tc>
        <w:tc>
          <w:tcPr>
            <w:tcW w:w="2404" w:type="dxa"/>
          </w:tcPr>
          <w:p w:rsidR="00D73159" w:rsidRDefault="00D73159" w:rsidP="00D73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Scenariusz1</w:t>
            </w:r>
          </w:p>
        </w:tc>
        <w:tc>
          <w:tcPr>
            <w:tcW w:w="5043" w:type="dxa"/>
          </w:tcPr>
          <w:p w:rsidR="00D73159" w:rsidRDefault="00D73159" w:rsidP="00D73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pobrania po</w:t>
            </w:r>
            <w:r w:rsidR="005B35AC">
              <w:t>dstawowych informacji o kontach</w:t>
            </w:r>
          </w:p>
        </w:tc>
      </w:tr>
      <w:tr w:rsidR="00D73159" w:rsidTr="00D7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D73159" w:rsidRDefault="00D73159" w:rsidP="00D73159">
            <w:r>
              <w:t>Pobranie historii operacji na koncie(AIS)</w:t>
            </w:r>
          </w:p>
        </w:tc>
        <w:tc>
          <w:tcPr>
            <w:tcW w:w="2404" w:type="dxa"/>
          </w:tcPr>
          <w:p w:rsidR="00D73159" w:rsidRDefault="00D73159" w:rsidP="00D73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Scenariusz2</w:t>
            </w:r>
          </w:p>
        </w:tc>
        <w:tc>
          <w:tcPr>
            <w:tcW w:w="5043" w:type="dxa"/>
          </w:tcPr>
          <w:p w:rsidR="00D73159" w:rsidRDefault="00D73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Czas pobrania </w:t>
            </w:r>
            <w:r w:rsidR="00BF2A3E">
              <w:t>transakcji dokonanych dla numeru konta.</w:t>
            </w:r>
          </w:p>
        </w:tc>
      </w:tr>
      <w:tr w:rsidR="00D73159" w:rsidTr="00D7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D73159" w:rsidRDefault="00D73159">
            <w:r>
              <w:t>Pobranie informacji o dostępności środków(</w:t>
            </w:r>
            <w:r w:rsidR="006163D8">
              <w:t>CAF</w:t>
            </w:r>
            <w:r>
              <w:t>)</w:t>
            </w:r>
          </w:p>
        </w:tc>
        <w:tc>
          <w:tcPr>
            <w:tcW w:w="2404" w:type="dxa"/>
          </w:tcPr>
          <w:p w:rsidR="00D73159" w:rsidRDefault="00D73159" w:rsidP="00D73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Scenariusz3</w:t>
            </w:r>
          </w:p>
        </w:tc>
        <w:tc>
          <w:tcPr>
            <w:tcW w:w="5043" w:type="dxa"/>
          </w:tcPr>
          <w:p w:rsidR="00D73159" w:rsidRDefault="00D73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odpowiedzi po pobraniu informacji o dostępności środków</w:t>
            </w:r>
          </w:p>
        </w:tc>
      </w:tr>
      <w:tr w:rsidR="00D73159" w:rsidTr="00D7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D73159" w:rsidRDefault="00D73159" w:rsidP="00D73159">
            <w:r>
              <w:t>Pobieranie historii operacji po pobraniu informacji o koncie</w:t>
            </w:r>
          </w:p>
        </w:tc>
        <w:tc>
          <w:tcPr>
            <w:tcW w:w="2404" w:type="dxa"/>
          </w:tcPr>
          <w:p w:rsidR="00D73159" w:rsidRDefault="00D73159" w:rsidP="00D73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Scenariusz4</w:t>
            </w:r>
          </w:p>
        </w:tc>
        <w:tc>
          <w:tcPr>
            <w:tcW w:w="5043" w:type="dxa"/>
          </w:tcPr>
          <w:p w:rsidR="00D73159" w:rsidRDefault="00D73159" w:rsidP="00D73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Czas pobrania </w:t>
            </w:r>
            <w:r w:rsidR="005B35AC">
              <w:t>historii operacji udanych po pobraniu informacji o koncie</w:t>
            </w:r>
          </w:p>
        </w:tc>
      </w:tr>
      <w:tr w:rsidR="00BF2A3E" w:rsidTr="00D7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BF2A3E" w:rsidRDefault="00BF2A3E" w:rsidP="00D73159">
            <w:r>
              <w:t>Wykonanie usługi inicjującej transakcję krajową</w:t>
            </w:r>
          </w:p>
        </w:tc>
        <w:tc>
          <w:tcPr>
            <w:tcW w:w="2404" w:type="dxa"/>
          </w:tcPr>
          <w:p w:rsidR="00BF2A3E" w:rsidRDefault="00BF2A3E" w:rsidP="00D73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Scenariusz5</w:t>
            </w:r>
          </w:p>
        </w:tc>
        <w:tc>
          <w:tcPr>
            <w:tcW w:w="5043" w:type="dxa"/>
          </w:tcPr>
          <w:p w:rsidR="00BF2A3E" w:rsidRDefault="00386D12" w:rsidP="00D73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odpowiedzi usługi inicjującej transakcję krajową</w:t>
            </w:r>
          </w:p>
        </w:tc>
      </w:tr>
    </w:tbl>
    <w:p w:rsidR="00E54DC1" w:rsidRDefault="00E54DC1" w:rsidP="00AD66E9">
      <w:pPr>
        <w:pStyle w:val="Nagwek2"/>
      </w:pPr>
    </w:p>
    <w:p w:rsidR="00993E3D" w:rsidRDefault="00993E3D" w:rsidP="00256CCD">
      <w:pPr>
        <w:pStyle w:val="Nagwek2"/>
        <w:spacing w:before="240" w:after="120"/>
      </w:pPr>
    </w:p>
    <w:p w:rsidR="00A53570" w:rsidRPr="00A53570" w:rsidRDefault="00636537" w:rsidP="00256CCD">
      <w:pPr>
        <w:pStyle w:val="Nagwek2"/>
        <w:spacing w:before="240" w:after="120"/>
      </w:pPr>
      <w:r>
        <w:t>Wymagania</w:t>
      </w:r>
    </w:p>
    <w:tbl>
      <w:tblPr>
        <w:tblStyle w:val="Tabelasiatki4akcent6"/>
        <w:tblW w:w="9776" w:type="dxa"/>
        <w:tblLook w:val="04A0" w:firstRow="1" w:lastRow="0" w:firstColumn="1" w:lastColumn="0" w:noHBand="0" w:noVBand="1"/>
      </w:tblPr>
      <w:tblGrid>
        <w:gridCol w:w="2122"/>
        <w:gridCol w:w="2409"/>
        <w:gridCol w:w="5245"/>
      </w:tblGrid>
      <w:tr w:rsidR="00636537" w:rsidRPr="00256CCD" w:rsidTr="006B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36537" w:rsidRPr="00256CCD" w:rsidRDefault="00636537" w:rsidP="006B3A41">
            <w:r w:rsidRPr="00256CCD">
              <w:t>Numer wymagania</w:t>
            </w:r>
          </w:p>
        </w:tc>
        <w:tc>
          <w:tcPr>
            <w:tcW w:w="2409" w:type="dxa"/>
          </w:tcPr>
          <w:p w:rsidR="00636537" w:rsidRPr="00256CCD" w:rsidRDefault="00BB30A1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6CCD">
              <w:t>Waga</w:t>
            </w:r>
          </w:p>
        </w:tc>
        <w:tc>
          <w:tcPr>
            <w:tcW w:w="5245" w:type="dxa"/>
          </w:tcPr>
          <w:p w:rsidR="00636537" w:rsidRPr="00256CCD" w:rsidRDefault="00636537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6CCD">
              <w:t>Opis</w:t>
            </w:r>
          </w:p>
        </w:tc>
      </w:tr>
      <w:tr w:rsidR="00846C57" w:rsidRPr="00256CCD" w:rsidTr="006B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46C57" w:rsidRPr="00256CCD" w:rsidRDefault="00846C57" w:rsidP="00846C57">
            <w:r w:rsidRPr="00256CCD">
              <w:t>W01</w:t>
            </w:r>
          </w:p>
        </w:tc>
        <w:tc>
          <w:tcPr>
            <w:tcW w:w="2409" w:type="dxa"/>
          </w:tcPr>
          <w:p w:rsidR="00846C57" w:rsidRPr="00256CCD" w:rsidRDefault="00846C57" w:rsidP="00846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CCD">
              <w:t>Blokujący</w:t>
            </w:r>
          </w:p>
        </w:tc>
        <w:tc>
          <w:tcPr>
            <w:tcW w:w="5245" w:type="dxa"/>
          </w:tcPr>
          <w:p w:rsidR="00846C57" w:rsidRPr="00256CCD" w:rsidRDefault="00846C57" w:rsidP="00F51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Maksymalny czas dla transakcji </w:t>
            </w:r>
            <w:r w:rsidRPr="00256CCD">
              <w:t xml:space="preserve"> </w:t>
            </w:r>
            <w:r w:rsidRPr="006E7FF3">
              <w:rPr>
                <w:b/>
              </w:rPr>
              <w:t xml:space="preserve">Pobranie podstawowych informacji o rachunku(AIS) </w:t>
            </w:r>
            <w:r>
              <w:t>to 5 s</w:t>
            </w:r>
          </w:p>
        </w:tc>
      </w:tr>
      <w:tr w:rsidR="00846C57" w:rsidRPr="00256CCD" w:rsidTr="006B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46C57" w:rsidRPr="00256CCD" w:rsidRDefault="00846C57" w:rsidP="00846C57">
            <w:r w:rsidRPr="00256CCD">
              <w:t>W02</w:t>
            </w:r>
          </w:p>
        </w:tc>
        <w:tc>
          <w:tcPr>
            <w:tcW w:w="2409" w:type="dxa"/>
          </w:tcPr>
          <w:p w:rsidR="00846C57" w:rsidRPr="00256CCD" w:rsidRDefault="00846C57" w:rsidP="0084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CCD">
              <w:t>Blokujący</w:t>
            </w:r>
          </w:p>
        </w:tc>
        <w:tc>
          <w:tcPr>
            <w:tcW w:w="5245" w:type="dxa"/>
          </w:tcPr>
          <w:p w:rsidR="00846C57" w:rsidRPr="009E4059" w:rsidRDefault="00846C57" w:rsidP="0084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Maksymalny czas dla transakcji </w:t>
            </w:r>
            <w:r w:rsidRPr="00256CCD">
              <w:t xml:space="preserve"> </w:t>
            </w:r>
            <w:r w:rsidRPr="009E4059">
              <w:rPr>
                <w:b/>
              </w:rPr>
              <w:t>Pobranie historii operacji na koncie(AIS)</w:t>
            </w:r>
            <w:r>
              <w:t xml:space="preserve"> to 10 s </w:t>
            </w:r>
          </w:p>
        </w:tc>
      </w:tr>
      <w:tr w:rsidR="00846C57" w:rsidRPr="00256CCD" w:rsidTr="006B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46C57" w:rsidRPr="00256CCD" w:rsidRDefault="00846C57" w:rsidP="00846C57">
            <w:r w:rsidRPr="00256CCD">
              <w:t>W03</w:t>
            </w:r>
          </w:p>
        </w:tc>
        <w:tc>
          <w:tcPr>
            <w:tcW w:w="2409" w:type="dxa"/>
          </w:tcPr>
          <w:p w:rsidR="00846C57" w:rsidRPr="00256CCD" w:rsidRDefault="00846C57" w:rsidP="00846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 blokujący</w:t>
            </w:r>
          </w:p>
        </w:tc>
        <w:tc>
          <w:tcPr>
            <w:tcW w:w="5245" w:type="dxa"/>
          </w:tcPr>
          <w:p w:rsidR="00846C57" w:rsidRPr="002D3FE2" w:rsidRDefault="00846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Maksymalny czas dla transakcji </w:t>
            </w:r>
            <w:r w:rsidRPr="00256CCD">
              <w:t xml:space="preserve"> </w:t>
            </w:r>
            <w:r w:rsidRPr="009E4059">
              <w:rPr>
                <w:b/>
              </w:rPr>
              <w:t xml:space="preserve">Pobranie </w:t>
            </w:r>
            <w:r>
              <w:rPr>
                <w:b/>
              </w:rPr>
              <w:t>informacji o dostępności środków</w:t>
            </w:r>
            <w:r w:rsidRPr="009E4059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6163D8">
              <w:rPr>
                <w:b/>
              </w:rPr>
              <w:t>CAF</w:t>
            </w:r>
            <w:r w:rsidRPr="009E4059">
              <w:rPr>
                <w:b/>
              </w:rPr>
              <w:t>)</w:t>
            </w:r>
            <w:r>
              <w:t xml:space="preserve"> to 5 s </w:t>
            </w:r>
          </w:p>
        </w:tc>
      </w:tr>
      <w:tr w:rsidR="00846C57" w:rsidRPr="00256CCD" w:rsidTr="006B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46C57" w:rsidRPr="00256CCD" w:rsidRDefault="009E2CCB" w:rsidP="00846C57">
            <w:r>
              <w:t>W04</w:t>
            </w:r>
          </w:p>
        </w:tc>
        <w:tc>
          <w:tcPr>
            <w:tcW w:w="2409" w:type="dxa"/>
          </w:tcPr>
          <w:p w:rsidR="00846C57" w:rsidRPr="00256CCD" w:rsidRDefault="009E2CCB" w:rsidP="0084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 blokujący</w:t>
            </w:r>
          </w:p>
        </w:tc>
        <w:tc>
          <w:tcPr>
            <w:tcW w:w="5245" w:type="dxa"/>
          </w:tcPr>
          <w:p w:rsidR="00846C57" w:rsidRPr="009E4059" w:rsidRDefault="009E2CCB" w:rsidP="00F5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Maksymalny czas dla transakcji </w:t>
            </w:r>
            <w:r w:rsidRPr="00256CCD">
              <w:t xml:space="preserve"> </w:t>
            </w:r>
            <w:r w:rsidRPr="009E4059">
              <w:rPr>
                <w:b/>
              </w:rPr>
              <w:t>Pobranie historii operacji na koncie(AIS)</w:t>
            </w:r>
            <w:r>
              <w:t xml:space="preserve"> dla wielu rachunków to 20 s </w:t>
            </w:r>
          </w:p>
        </w:tc>
      </w:tr>
      <w:tr w:rsidR="00846C57" w:rsidRPr="00256CCD" w:rsidTr="006B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46C57" w:rsidRPr="00256CCD" w:rsidRDefault="00386D12" w:rsidP="00846C57">
            <w:r>
              <w:t>W05</w:t>
            </w:r>
          </w:p>
        </w:tc>
        <w:tc>
          <w:tcPr>
            <w:tcW w:w="2409" w:type="dxa"/>
          </w:tcPr>
          <w:p w:rsidR="00846C57" w:rsidRPr="00256CCD" w:rsidRDefault="00386D12" w:rsidP="00846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 blokujący</w:t>
            </w:r>
          </w:p>
        </w:tc>
        <w:tc>
          <w:tcPr>
            <w:tcW w:w="5245" w:type="dxa"/>
          </w:tcPr>
          <w:p w:rsidR="00846C57" w:rsidRDefault="00386D12" w:rsidP="00846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Maksymalny czas dla </w:t>
            </w:r>
            <w:r w:rsidR="004F2DB8">
              <w:t xml:space="preserve">transakcji </w:t>
            </w:r>
            <w:r w:rsidR="004F2DB8" w:rsidRPr="002D3FE2">
              <w:rPr>
                <w:b/>
              </w:rPr>
              <w:t>Zainicjowania przelewu krajowego(PIS</w:t>
            </w:r>
            <w:r w:rsidR="004F2DB8">
              <w:t>) to 10 s</w:t>
            </w:r>
          </w:p>
        </w:tc>
      </w:tr>
    </w:tbl>
    <w:p w:rsidR="00725462" w:rsidRPr="00725462" w:rsidRDefault="00725462" w:rsidP="00725462"/>
    <w:p w:rsidR="004F4777" w:rsidRPr="00256CCD" w:rsidRDefault="00595202" w:rsidP="00256CCD">
      <w:pPr>
        <w:pStyle w:val="Nagwek2"/>
        <w:spacing w:before="240" w:after="120"/>
      </w:pPr>
      <w:r>
        <w:t>Profil obciążenia</w:t>
      </w:r>
    </w:p>
    <w:p w:rsidR="00101D98" w:rsidRDefault="00414A0B">
      <w:r>
        <w:t xml:space="preserve">Testy powinny </w:t>
      </w:r>
      <w:r w:rsidR="00101D98">
        <w:t xml:space="preserve">spełniać </w:t>
      </w:r>
      <w:r w:rsidR="00ED5A0C">
        <w:t>założenia metodologii testów warunków skrajnych PSD2 API z 30.10.2019</w:t>
      </w:r>
      <w:r w:rsidR="006B3A41">
        <w:t xml:space="preserve"> (</w:t>
      </w:r>
      <w:r w:rsidR="006B3A41" w:rsidRPr="006B3A41">
        <w:t>Metodologia testów warunków skrajnych PSD2 API v20191030</w:t>
      </w:r>
      <w:r w:rsidR="006B3A41">
        <w:t>)</w:t>
      </w:r>
      <w:r w:rsidR="00A10104">
        <w:t>.</w:t>
      </w:r>
    </w:p>
    <w:p w:rsidR="00101D98" w:rsidRDefault="00101D98">
      <w:r>
        <w:t xml:space="preserve">Dokument dostępny jest w folderach projektowych </w:t>
      </w:r>
      <w:r w:rsidRPr="00FB762F">
        <w:rPr>
          <w:color w:val="0070C0"/>
        </w:rPr>
        <w:t>https://horyzont.centrala.bzwbk/ptc/OD/DRSCRM/Projekty/NPA3748 (API GW)/Testy/Wydajnościowe</w:t>
      </w:r>
    </w:p>
    <w:p w:rsidR="00642DBE" w:rsidRDefault="00642DBE"/>
    <w:p w:rsidR="00414A0B" w:rsidRDefault="00217CAD">
      <w:r>
        <w:t xml:space="preserve">Wskazane kryteria ilościowe dotyczą środowiska produkcyjnego. Dla środowiska testowego należy przeskalować względem różnicy poziomu wydajności do środowiska produkcyjnego. </w:t>
      </w:r>
    </w:p>
    <w:p w:rsidR="00844834" w:rsidDel="00457078" w:rsidRDefault="00A10104">
      <w:pPr>
        <w:rPr>
          <w:del w:id="1" w:author="Urbański Waldemar" w:date="2021-05-24T09:08:00Z"/>
        </w:rPr>
      </w:pPr>
      <w:r>
        <w:br/>
      </w:r>
      <w:del w:id="2" w:author="Urbański Waldemar" w:date="2021-05-24T09:08:00Z">
        <w:r w:rsidR="00844834" w:rsidDel="00457078">
          <w:delText xml:space="preserve">Zakładane obciążenie dla </w:delText>
        </w:r>
        <w:r w:rsidR="0033035B" w:rsidDel="00457078">
          <w:delText xml:space="preserve">IV </w:delText>
        </w:r>
        <w:r w:rsidR="00844834" w:rsidDel="00457078">
          <w:delText>kwartału 2020 – dotyczy wersji 4/2020 oraz 5/2020</w:delText>
        </w:r>
      </w:del>
    </w:p>
    <w:p w:rsidR="009E377D" w:rsidRPr="00993D8F" w:rsidDel="00457078" w:rsidRDefault="00844834">
      <w:pPr>
        <w:rPr>
          <w:del w:id="3" w:author="Urbański Waldemar" w:date="2021-05-24T09:08:00Z"/>
        </w:rPr>
        <w:pPrChange w:id="4" w:author="Urbański Waldemar" w:date="2021-05-24T09:08:00Z">
          <w:pPr>
            <w:pStyle w:val="Akapitzlist"/>
            <w:numPr>
              <w:numId w:val="10"/>
            </w:numPr>
            <w:ind w:hanging="360"/>
          </w:pPr>
        </w:pPrChange>
      </w:pPr>
      <w:del w:id="5" w:author="Urbański Waldemar" w:date="2021-05-24T09:08:00Z">
        <w:r w:rsidRPr="00FB762F" w:rsidDel="00457078">
          <w:delText xml:space="preserve">dla usług AIS rzędu: 148 odpytań na minutę, </w:delText>
        </w:r>
        <w:r w:rsidRPr="00FB762F" w:rsidDel="00457078">
          <w:rPr>
            <w:rFonts w:ascii="Wingdings" w:hAnsi="Wingdings"/>
          </w:rPr>
          <w:delText></w:delText>
        </w:r>
        <w:r w:rsidRPr="00FB762F" w:rsidDel="00457078">
          <w:delText xml:space="preserve"> tj. 208.000 transakcji dziennie, co wynika z 52 000 rachunków klienta odpytanych 4 razy dziennie. </w:delText>
        </w:r>
        <w:r w:rsidR="00E50CCE" w:rsidRPr="00FB762F" w:rsidDel="00457078">
          <w:delText xml:space="preserve"> </w:delText>
        </w:r>
      </w:del>
    </w:p>
    <w:p w:rsidR="00844834" w:rsidRPr="00FB762F" w:rsidDel="00457078" w:rsidRDefault="00844834">
      <w:pPr>
        <w:rPr>
          <w:del w:id="6" w:author="Urbański Waldemar" w:date="2021-05-24T09:08:00Z"/>
        </w:rPr>
        <w:pPrChange w:id="7" w:author="Urbański Waldemar" w:date="2021-05-24T09:08:00Z">
          <w:pPr>
            <w:pStyle w:val="Akapitzlist"/>
            <w:numPr>
              <w:numId w:val="10"/>
            </w:numPr>
            <w:ind w:hanging="360"/>
          </w:pPr>
        </w:pPrChange>
      </w:pPr>
      <w:del w:id="8" w:author="Urbański Waldemar" w:date="2021-05-24T09:08:00Z">
        <w:r w:rsidRPr="00FB762F" w:rsidDel="00457078">
          <w:delText xml:space="preserve">dla usług inicjacji przelewów PIS rzędu: 18 transakcji na minutę, </w:delText>
        </w:r>
        <w:r w:rsidRPr="00FB762F" w:rsidDel="00457078">
          <w:rPr>
            <w:rFonts w:ascii="Wingdings" w:hAnsi="Wingdings"/>
          </w:rPr>
          <w:delText></w:delText>
        </w:r>
        <w:r w:rsidRPr="00FB762F" w:rsidDel="00457078">
          <w:delText xml:space="preserve"> ok.800.000 transakcji miesięcznie. </w:delText>
        </w:r>
      </w:del>
    </w:p>
    <w:p w:rsidR="00844834" w:rsidRPr="00FB762F" w:rsidDel="00457078" w:rsidRDefault="00844834">
      <w:pPr>
        <w:rPr>
          <w:del w:id="9" w:author="Urbański Waldemar" w:date="2021-05-24T09:08:00Z"/>
        </w:rPr>
        <w:pPrChange w:id="10" w:author="Urbański Waldemar" w:date="2021-05-24T09:08:00Z">
          <w:pPr>
            <w:pStyle w:val="Akapitzlist"/>
            <w:numPr>
              <w:numId w:val="10"/>
            </w:numPr>
            <w:ind w:hanging="360"/>
          </w:pPr>
        </w:pPrChange>
      </w:pPr>
      <w:del w:id="11" w:author="Urbański Waldemar" w:date="2021-05-24T09:08:00Z">
        <w:r w:rsidRPr="00FB762F" w:rsidDel="00457078">
          <w:delText xml:space="preserve">oraz usługi CAF rzędu: 18 zapytań na minutę. </w:delText>
        </w:r>
        <w:r w:rsidRPr="00FB762F" w:rsidDel="00457078">
          <w:rPr>
            <w:rFonts w:ascii="Wingdings" w:hAnsi="Wingdings"/>
          </w:rPr>
          <w:delText></w:delText>
        </w:r>
        <w:r w:rsidRPr="00FB762F" w:rsidDel="00457078">
          <w:delText xml:space="preserve"> na podstawie założeń dla PIS</w:delText>
        </w:r>
      </w:del>
    </w:p>
    <w:p w:rsidR="00844834" w:rsidDel="00457078" w:rsidRDefault="00844834">
      <w:pPr>
        <w:rPr>
          <w:del w:id="12" w:author="Urbański Waldemar" w:date="2021-05-24T09:08:00Z"/>
        </w:rPr>
      </w:pPr>
    </w:p>
    <w:p w:rsidR="0033035B" w:rsidDel="00457078" w:rsidRDefault="0033035B">
      <w:pPr>
        <w:rPr>
          <w:del w:id="13" w:author="Urbański Waldemar" w:date="2021-05-24T09:08:00Z"/>
        </w:rPr>
      </w:pPr>
      <w:del w:id="14" w:author="Urbański Waldemar" w:date="2021-05-24T09:08:00Z">
        <w:r w:rsidDel="00457078">
          <w:delText>Zakładane obciążenie dla I kwartału 2021 – dotyczy wersji 1/2021 oraz zorro po wersji 1/2021</w:delText>
        </w:r>
      </w:del>
    </w:p>
    <w:p w:rsidR="0033035B" w:rsidRPr="00FB762F" w:rsidDel="00457078" w:rsidRDefault="0033035B">
      <w:pPr>
        <w:rPr>
          <w:del w:id="15" w:author="Urbański Waldemar" w:date="2021-05-24T09:08:00Z"/>
        </w:rPr>
        <w:pPrChange w:id="16" w:author="Urbański Waldemar" w:date="2021-05-24T09:08:00Z">
          <w:pPr>
            <w:pStyle w:val="Akapitzlist"/>
            <w:numPr>
              <w:numId w:val="10"/>
            </w:numPr>
            <w:ind w:hanging="360"/>
          </w:pPr>
        </w:pPrChange>
      </w:pPr>
      <w:del w:id="17" w:author="Urbański Waldemar" w:date="2021-05-24T09:08:00Z">
        <w:r w:rsidRPr="00FB762F" w:rsidDel="00457078">
          <w:delText xml:space="preserve">dla usług AIS rzędu: 181 odpytań na minutę, </w:delText>
        </w:r>
        <w:r w:rsidRPr="00FB762F" w:rsidDel="00457078">
          <w:rPr>
            <w:rFonts w:ascii="Wingdings" w:hAnsi="Wingdings"/>
          </w:rPr>
          <w:delText></w:delText>
        </w:r>
        <w:r w:rsidRPr="00FB762F" w:rsidDel="00457078">
          <w:delText xml:space="preserve"> tj. 260 000 transakcji dziennie, co wynika z 65 000 rachunków klienta odpytanych 4 razy dziennie.  (3 zapytania na sek)</w:delText>
        </w:r>
      </w:del>
    </w:p>
    <w:p w:rsidR="0033035B" w:rsidRPr="00FB762F" w:rsidDel="00457078" w:rsidRDefault="0033035B">
      <w:pPr>
        <w:rPr>
          <w:del w:id="18" w:author="Urbański Waldemar" w:date="2021-05-24T09:08:00Z"/>
        </w:rPr>
        <w:pPrChange w:id="19" w:author="Urbański Waldemar" w:date="2021-05-24T09:08:00Z">
          <w:pPr>
            <w:pStyle w:val="Akapitzlist"/>
            <w:numPr>
              <w:numId w:val="10"/>
            </w:numPr>
            <w:ind w:hanging="360"/>
          </w:pPr>
        </w:pPrChange>
      </w:pPr>
      <w:del w:id="20" w:author="Urbański Waldemar" w:date="2021-05-24T09:08:00Z">
        <w:r w:rsidRPr="00FB762F" w:rsidDel="00457078">
          <w:delText xml:space="preserve">dla usług inicjacji przelewów PIS rzędu: 18 transakcji na minutę, </w:delText>
        </w:r>
        <w:r w:rsidRPr="00FB762F" w:rsidDel="00457078">
          <w:rPr>
            <w:rFonts w:ascii="Wingdings" w:hAnsi="Wingdings"/>
          </w:rPr>
          <w:delText></w:delText>
        </w:r>
        <w:r w:rsidRPr="00FB762F" w:rsidDel="00457078">
          <w:delText xml:space="preserve"> ok.800.000 transakcji miesięcznie. </w:delText>
        </w:r>
      </w:del>
    </w:p>
    <w:p w:rsidR="0033035B" w:rsidRPr="00FB762F" w:rsidDel="00457078" w:rsidRDefault="0033035B">
      <w:pPr>
        <w:rPr>
          <w:del w:id="21" w:author="Urbański Waldemar" w:date="2021-05-24T09:08:00Z"/>
        </w:rPr>
        <w:pPrChange w:id="22" w:author="Urbański Waldemar" w:date="2021-05-24T09:08:00Z">
          <w:pPr>
            <w:pStyle w:val="Akapitzlist"/>
            <w:numPr>
              <w:numId w:val="10"/>
            </w:numPr>
            <w:ind w:hanging="360"/>
          </w:pPr>
        </w:pPrChange>
      </w:pPr>
      <w:del w:id="23" w:author="Urbański Waldemar" w:date="2021-05-24T09:08:00Z">
        <w:r w:rsidRPr="00FB762F" w:rsidDel="00457078">
          <w:delText xml:space="preserve">oraz usługi CAF rzędu: 18 zapytań na minutę. </w:delText>
        </w:r>
        <w:r w:rsidRPr="00FB762F" w:rsidDel="00457078">
          <w:rPr>
            <w:rFonts w:ascii="Wingdings" w:hAnsi="Wingdings"/>
          </w:rPr>
          <w:delText></w:delText>
        </w:r>
        <w:r w:rsidRPr="00FB762F" w:rsidDel="00457078">
          <w:delText xml:space="preserve"> na podstawie założeń dla PIS</w:delText>
        </w:r>
      </w:del>
    </w:p>
    <w:p w:rsidR="005259F7" w:rsidRDefault="005259F7" w:rsidP="005259F7">
      <w:r>
        <w:t xml:space="preserve">Zakładane obciążenie dla II kwartału 2021 – dotyczy wersji </w:t>
      </w:r>
      <w:r w:rsidR="00993D8F">
        <w:t>3/2021</w:t>
      </w:r>
      <w:r w:rsidR="00642DBE">
        <w:t xml:space="preserve"> – PW3489</w:t>
      </w:r>
    </w:p>
    <w:tbl>
      <w:tblPr>
        <w:tblStyle w:val="Tabelasiatki4akcent6"/>
        <w:tblpPr w:leftFromText="141" w:rightFromText="141" w:vertAnchor="text" w:horzAnchor="margin" w:tblpY="1377"/>
        <w:tblW w:w="9776" w:type="dxa"/>
        <w:tblLook w:val="04A0" w:firstRow="1" w:lastRow="0" w:firstColumn="1" w:lastColumn="0" w:noHBand="0" w:noVBand="1"/>
      </w:tblPr>
      <w:tblGrid>
        <w:gridCol w:w="2122"/>
        <w:gridCol w:w="2409"/>
        <w:gridCol w:w="5245"/>
      </w:tblGrid>
      <w:tr w:rsidR="00DE7730" w:rsidTr="00DE7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" w:author="Urbański Waldemar" w:date="2021-05-24T13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7730" w:rsidRDefault="00DE7730" w:rsidP="00DE7730">
            <w:pPr>
              <w:rPr>
                <w:ins w:id="25" w:author="Urbański Waldemar" w:date="2021-05-24T13:03:00Z"/>
              </w:rPr>
            </w:pPr>
            <w:ins w:id="26" w:author="Urbański Waldemar" w:date="2021-05-24T13:03:00Z">
              <w:r>
                <w:t>Ilość</w:t>
              </w:r>
            </w:ins>
          </w:p>
        </w:tc>
        <w:tc>
          <w:tcPr>
            <w:tcW w:w="2409" w:type="dxa"/>
          </w:tcPr>
          <w:p w:rsidR="00DE7730" w:rsidRDefault="00DE7730" w:rsidP="00DE7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7" w:author="Urbański Waldemar" w:date="2021-05-24T13:03:00Z"/>
              </w:rPr>
            </w:pPr>
            <w:ins w:id="28" w:author="Urbański Waldemar" w:date="2021-05-24T13:03:00Z">
              <w:r>
                <w:t>Jednostka</w:t>
              </w:r>
            </w:ins>
          </w:p>
        </w:tc>
        <w:tc>
          <w:tcPr>
            <w:tcW w:w="5245" w:type="dxa"/>
          </w:tcPr>
          <w:p w:rsidR="00DE7730" w:rsidRDefault="00DE7730" w:rsidP="00DE7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9" w:author="Urbański Waldemar" w:date="2021-05-24T13:03:00Z"/>
              </w:rPr>
            </w:pPr>
            <w:ins w:id="30" w:author="Urbański Waldemar" w:date="2021-05-24T13:03:00Z">
              <w:r>
                <w:t>Czas trwania</w:t>
              </w:r>
            </w:ins>
          </w:p>
        </w:tc>
      </w:tr>
      <w:tr w:rsidR="00DE7730" w:rsidTr="00DE7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1" w:author="Urbański Waldemar" w:date="2021-05-24T13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7730" w:rsidRPr="00F10AC9" w:rsidRDefault="00DE7730" w:rsidP="00DE7730">
            <w:pPr>
              <w:rPr>
                <w:ins w:id="32" w:author="Urbański Waldemar" w:date="2021-05-24T13:03:00Z"/>
                <w:highlight w:val="green"/>
              </w:rPr>
            </w:pPr>
            <w:ins w:id="33" w:author="Urbański Waldemar" w:date="2021-05-24T13:03:00Z">
              <w:r>
                <w:rPr>
                  <w:highlight w:val="green"/>
                </w:rPr>
                <w:t>14400</w:t>
              </w:r>
            </w:ins>
          </w:p>
        </w:tc>
        <w:tc>
          <w:tcPr>
            <w:tcW w:w="2409" w:type="dxa"/>
          </w:tcPr>
          <w:p w:rsidR="00DE7730" w:rsidRPr="00CB09BB" w:rsidRDefault="00DE7730" w:rsidP="00DE7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" w:author="Urbański Waldemar" w:date="2021-05-24T13:03:00Z"/>
              </w:rPr>
            </w:pPr>
            <w:ins w:id="35" w:author="Urbański Waldemar" w:date="2021-05-24T13:03:00Z">
              <w:r>
                <w:t>Wirtualny użytkownik</w:t>
              </w:r>
            </w:ins>
          </w:p>
        </w:tc>
        <w:tc>
          <w:tcPr>
            <w:tcW w:w="5245" w:type="dxa"/>
          </w:tcPr>
          <w:p w:rsidR="00DE7730" w:rsidRPr="00F10AC9" w:rsidRDefault="00DE7730" w:rsidP="00DE7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" w:author="Urbański Waldemar" w:date="2021-05-24T13:03:00Z"/>
                <w:highlight w:val="green"/>
              </w:rPr>
            </w:pPr>
            <w:ins w:id="37" w:author="Urbański Waldemar" w:date="2021-05-24T13:03:00Z">
              <w:r>
                <w:rPr>
                  <w:highlight w:val="green"/>
                </w:rPr>
                <w:t xml:space="preserve">60 </w:t>
              </w:r>
              <w:r w:rsidRPr="00F10AC9">
                <w:rPr>
                  <w:highlight w:val="green"/>
                </w:rPr>
                <w:t xml:space="preserve">min </w:t>
              </w:r>
            </w:ins>
          </w:p>
        </w:tc>
      </w:tr>
    </w:tbl>
    <w:p w:rsidR="005259F7" w:rsidRPr="00FB762F" w:rsidRDefault="005259F7" w:rsidP="005259F7">
      <w:pPr>
        <w:pStyle w:val="Akapitzlist"/>
        <w:numPr>
          <w:ilvl w:val="0"/>
          <w:numId w:val="10"/>
        </w:numPr>
        <w:rPr>
          <w:color w:val="0070C0"/>
        </w:rPr>
      </w:pPr>
      <w:r>
        <w:rPr>
          <w:color w:val="0070C0"/>
        </w:rPr>
        <w:t xml:space="preserve">dla usług AIS rzędu: </w:t>
      </w:r>
      <w:r w:rsidR="001B08DE" w:rsidRPr="00FB762F">
        <w:rPr>
          <w:color w:val="0070C0"/>
        </w:rPr>
        <w:t>240</w:t>
      </w:r>
      <w:r w:rsidRPr="00FB762F">
        <w:rPr>
          <w:color w:val="0070C0"/>
        </w:rPr>
        <w:t xml:space="preserve"> </w:t>
      </w:r>
      <w:proofErr w:type="spellStart"/>
      <w:r>
        <w:rPr>
          <w:color w:val="0070C0"/>
        </w:rPr>
        <w:t>odpytań</w:t>
      </w:r>
      <w:proofErr w:type="spellEnd"/>
      <w:r>
        <w:rPr>
          <w:color w:val="0070C0"/>
        </w:rPr>
        <w:t xml:space="preserve"> na minutę, </w:t>
      </w:r>
      <w:r w:rsidRPr="00FB762F">
        <w:rPr>
          <w:color w:val="0070C0"/>
        </w:rPr>
        <w:t></w:t>
      </w:r>
      <w:r>
        <w:rPr>
          <w:color w:val="0070C0"/>
        </w:rPr>
        <w:t xml:space="preserve"> tj. </w:t>
      </w:r>
      <w:r w:rsidR="001B08DE" w:rsidRPr="00FB762F">
        <w:rPr>
          <w:color w:val="0070C0"/>
        </w:rPr>
        <w:t>325</w:t>
      </w:r>
      <w:r w:rsidRPr="00FB762F">
        <w:rPr>
          <w:color w:val="0070C0"/>
        </w:rPr>
        <w:t xml:space="preserve"> 000 </w:t>
      </w:r>
      <w:r>
        <w:rPr>
          <w:color w:val="0070C0"/>
        </w:rPr>
        <w:t xml:space="preserve">transakcji dziennie, co wynika z </w:t>
      </w:r>
      <w:r w:rsidR="001B08DE">
        <w:rPr>
          <w:color w:val="0070C0"/>
        </w:rPr>
        <w:t>81</w:t>
      </w:r>
      <w:r>
        <w:rPr>
          <w:color w:val="0070C0"/>
        </w:rPr>
        <w:t> </w:t>
      </w:r>
      <w:r w:rsidR="001B08DE">
        <w:rPr>
          <w:color w:val="0070C0"/>
        </w:rPr>
        <w:t>25</w:t>
      </w:r>
      <w:r>
        <w:rPr>
          <w:color w:val="0070C0"/>
        </w:rPr>
        <w:t xml:space="preserve">0 rachunków klienta odpytanych 4 razy dziennie.  </w:t>
      </w:r>
      <w:r w:rsidRPr="00FB762F">
        <w:rPr>
          <w:color w:val="0070C0"/>
        </w:rPr>
        <w:t>(</w:t>
      </w:r>
      <w:r w:rsidR="006B069C" w:rsidRPr="00FB762F">
        <w:rPr>
          <w:color w:val="0070C0"/>
        </w:rPr>
        <w:t>4</w:t>
      </w:r>
      <w:r w:rsidRPr="00FB762F">
        <w:rPr>
          <w:color w:val="0070C0"/>
        </w:rPr>
        <w:t xml:space="preserve"> zapyta</w:t>
      </w:r>
      <w:r w:rsidR="006B069C" w:rsidRPr="00FB762F">
        <w:rPr>
          <w:color w:val="0070C0"/>
        </w:rPr>
        <w:t>nia</w:t>
      </w:r>
      <w:r w:rsidRPr="00FB762F">
        <w:rPr>
          <w:color w:val="0070C0"/>
        </w:rPr>
        <w:t xml:space="preserve"> na </w:t>
      </w:r>
      <w:proofErr w:type="spellStart"/>
      <w:r w:rsidRPr="00FB762F">
        <w:rPr>
          <w:color w:val="0070C0"/>
        </w:rPr>
        <w:t>sek</w:t>
      </w:r>
      <w:proofErr w:type="spellEnd"/>
      <w:r w:rsidRPr="00FB762F">
        <w:rPr>
          <w:color w:val="0070C0"/>
        </w:rPr>
        <w:t>)</w:t>
      </w:r>
      <w:r w:rsidR="007B4BA1" w:rsidRPr="00FB762F">
        <w:rPr>
          <w:color w:val="0070C0"/>
        </w:rPr>
        <w:t xml:space="preserve"> (estymacja przyjętych założeń 312 000 </w:t>
      </w:r>
      <w:r w:rsidR="00993D8F" w:rsidRPr="00FB762F">
        <w:rPr>
          <w:color w:val="0070C0"/>
        </w:rPr>
        <w:t>wynikająca</w:t>
      </w:r>
      <w:r w:rsidR="007B4BA1" w:rsidRPr="00FB762F">
        <w:rPr>
          <w:color w:val="0070C0"/>
        </w:rPr>
        <w:t xml:space="preserve"> z stanu faktycznego 4Q/2020 a 1Q/2021 skorygowano o przyrost zgodn</w:t>
      </w:r>
      <w:r w:rsidR="00993D8F" w:rsidRPr="00FB762F">
        <w:rPr>
          <w:color w:val="0070C0"/>
        </w:rPr>
        <w:t>ie z trendem ok +25% kwartalnie</w:t>
      </w:r>
      <w:r w:rsidR="007B4BA1" w:rsidRPr="00FB762F">
        <w:rPr>
          <w:color w:val="0070C0"/>
        </w:rPr>
        <w:t>)</w:t>
      </w:r>
    </w:p>
    <w:p w:rsidR="00993D8F" w:rsidRPr="00FB762F" w:rsidDel="00457078" w:rsidRDefault="00993D8F" w:rsidP="00993D8F">
      <w:pPr>
        <w:pStyle w:val="Akapitzlist"/>
        <w:numPr>
          <w:ilvl w:val="0"/>
          <w:numId w:val="10"/>
        </w:numPr>
        <w:rPr>
          <w:del w:id="38" w:author="Urbański Waldemar" w:date="2021-05-24T09:09:00Z"/>
          <w:color w:val="0070C0"/>
        </w:rPr>
      </w:pPr>
      <w:del w:id="39" w:author="Urbański Waldemar" w:date="2021-05-24T09:09:00Z">
        <w:r w:rsidRPr="00FB762F" w:rsidDel="00457078">
          <w:rPr>
            <w:color w:val="0070C0"/>
          </w:rPr>
          <w:delText xml:space="preserve">Wg przyjętej metodologii </w:delText>
        </w:r>
      </w:del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062"/>
        <w:gridCol w:w="1380"/>
        <w:gridCol w:w="1236"/>
        <w:gridCol w:w="1236"/>
      </w:tblGrid>
      <w:tr w:rsidR="00993D8F" w:rsidDel="00457078" w:rsidTr="00FB762F">
        <w:trPr>
          <w:trHeight w:val="288"/>
          <w:jc w:val="center"/>
          <w:del w:id="40" w:author="Urbański Waldemar" w:date="2021-05-24T09:09:00Z"/>
        </w:trPr>
        <w:tc>
          <w:tcPr>
            <w:tcW w:w="44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41" w:author="Urbański Waldemar" w:date="2021-05-24T09:09:00Z"/>
                <w:b/>
                <w:bCs/>
                <w:color w:val="1F497D"/>
              </w:rPr>
            </w:pPr>
            <w:del w:id="42" w:author="Urbański Waldemar" w:date="2021-05-24T09:09:00Z">
              <w:r w:rsidDel="00457078">
                <w:rPr>
                  <w:b/>
                  <w:bCs/>
                  <w:color w:val="1F497D"/>
                </w:rPr>
                <w:delText>q</w:delText>
              </w:r>
            </w:del>
          </w:p>
        </w:tc>
        <w:tc>
          <w:tcPr>
            <w:tcW w:w="106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RPr="00993D8F" w:rsidDel="00457078" w:rsidRDefault="00993D8F" w:rsidP="00FB762F">
            <w:pPr>
              <w:jc w:val="center"/>
              <w:rPr>
                <w:del w:id="43" w:author="Urbański Waldemar" w:date="2021-05-24T09:09:00Z"/>
                <w:b/>
                <w:bCs/>
                <w:color w:val="1F497D"/>
              </w:rPr>
            </w:pPr>
            <w:del w:id="44" w:author="Urbański Waldemar" w:date="2021-05-24T09:09:00Z">
              <w:r w:rsidRPr="00993D8F" w:rsidDel="00457078">
                <w:rPr>
                  <w:b/>
                  <w:bCs/>
                  <w:color w:val="1F497D"/>
                </w:rPr>
                <w:delText>Okres</w:delText>
              </w:r>
            </w:del>
          </w:p>
        </w:tc>
        <w:tc>
          <w:tcPr>
            <w:tcW w:w="13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RPr="00FB762F" w:rsidDel="00457078" w:rsidRDefault="00993D8F" w:rsidP="00FB762F">
            <w:pPr>
              <w:jc w:val="center"/>
              <w:rPr>
                <w:del w:id="45" w:author="Urbański Waldemar" w:date="2021-05-24T09:09:00Z"/>
                <w:b/>
                <w:i/>
                <w:iCs/>
                <w:color w:val="1F497D"/>
              </w:rPr>
            </w:pPr>
            <w:del w:id="46" w:author="Urbański Waldemar" w:date="2021-05-24T09:09:00Z">
              <w:r w:rsidRPr="00FB762F" w:rsidDel="00457078">
                <w:rPr>
                  <w:b/>
                  <w:i/>
                  <w:iCs/>
                  <w:color w:val="1F497D"/>
                </w:rPr>
                <w:delText>Liczba zapytań</w:delText>
              </w:r>
            </w:del>
          </w:p>
        </w:tc>
        <w:tc>
          <w:tcPr>
            <w:tcW w:w="123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RPr="00993D8F" w:rsidDel="00457078" w:rsidRDefault="00993D8F" w:rsidP="00993D8F">
            <w:pPr>
              <w:rPr>
                <w:del w:id="47" w:author="Urbański Waldemar" w:date="2021-05-24T09:09:00Z"/>
                <w:b/>
                <w:bCs/>
                <w:color w:val="1F497D"/>
              </w:rPr>
            </w:pPr>
            <w:del w:id="48" w:author="Urbański Waldemar" w:date="2021-05-24T09:09:00Z">
              <w:r w:rsidRPr="00993D8F" w:rsidDel="00457078">
                <w:rPr>
                  <w:b/>
                  <w:bCs/>
                  <w:color w:val="1F497D"/>
                </w:rPr>
                <w:delText>AIS Detal</w:delText>
              </w:r>
            </w:del>
          </w:p>
        </w:tc>
        <w:tc>
          <w:tcPr>
            <w:tcW w:w="123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RPr="00FB762F" w:rsidDel="00457078" w:rsidRDefault="00993D8F" w:rsidP="00993D8F">
            <w:pPr>
              <w:rPr>
                <w:del w:id="49" w:author="Urbański Waldemar" w:date="2021-05-24T09:09:00Z"/>
                <w:b/>
                <w:color w:val="1F497D"/>
              </w:rPr>
            </w:pPr>
            <w:del w:id="50" w:author="Urbański Waldemar" w:date="2021-05-24T09:09:00Z">
              <w:r w:rsidRPr="00FB762F" w:rsidDel="00457078">
                <w:rPr>
                  <w:b/>
                  <w:color w:val="1F497D"/>
                </w:rPr>
                <w:delText>na min</w:delText>
              </w:r>
            </w:del>
          </w:p>
        </w:tc>
      </w:tr>
      <w:tr w:rsidR="00993D8F" w:rsidDel="00457078" w:rsidTr="00FB762F">
        <w:trPr>
          <w:trHeight w:val="288"/>
          <w:jc w:val="center"/>
          <w:del w:id="51" w:author="Urbański Waldemar" w:date="2021-05-24T09:09:00Z"/>
        </w:trPr>
        <w:tc>
          <w:tcPr>
            <w:tcW w:w="4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52" w:author="Urbański Waldemar" w:date="2021-05-24T09:09:00Z"/>
                <w:color w:val="1F497D"/>
              </w:rPr>
            </w:pPr>
            <w:del w:id="53" w:author="Urbański Waldemar" w:date="2021-05-24T09:09:00Z">
              <w:r w:rsidDel="00457078">
                <w:rPr>
                  <w:color w:val="1F497D"/>
                </w:rPr>
                <w:delText>1</w:delText>
              </w:r>
            </w:del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54" w:author="Urbański Waldemar" w:date="2021-05-24T09:09:00Z"/>
                <w:color w:val="1F497D"/>
              </w:rPr>
            </w:pPr>
            <w:del w:id="55" w:author="Urbański Waldemar" w:date="2021-05-24T09:09:00Z">
              <w:r w:rsidDel="00457078">
                <w:rPr>
                  <w:color w:val="1F497D"/>
                </w:rPr>
                <w:delText>1Q 2020</w:delText>
              </w:r>
            </w:del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56" w:author="Urbański Waldemar" w:date="2021-05-24T09:09:00Z"/>
                <w:color w:val="1F497D"/>
              </w:rPr>
            </w:pPr>
            <w:del w:id="57" w:author="Urbański Waldemar" w:date="2021-05-24T09:09:00Z">
              <w:r w:rsidDel="00457078">
                <w:rPr>
                  <w:color w:val="1F497D"/>
                </w:rPr>
                <w:delText xml:space="preserve">        13 000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58" w:author="Urbański Waldemar" w:date="2021-05-24T09:09:00Z"/>
                <w:color w:val="1F497D"/>
              </w:rPr>
            </w:pPr>
            <w:del w:id="59" w:author="Urbański Waldemar" w:date="2021-05-24T09:09:00Z">
              <w:r w:rsidDel="00457078">
                <w:rPr>
                  <w:color w:val="1F497D"/>
                </w:rPr>
                <w:delText xml:space="preserve">     52 000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60" w:author="Urbański Waldemar" w:date="2021-05-24T09:09:00Z"/>
                <w:color w:val="1F497D"/>
              </w:rPr>
            </w:pPr>
            <w:del w:id="61" w:author="Urbański Waldemar" w:date="2021-05-24T09:09:00Z">
              <w:r w:rsidDel="00457078">
                <w:rPr>
                  <w:color w:val="1F497D"/>
                </w:rPr>
                <w:delText>36</w:delText>
              </w:r>
            </w:del>
          </w:p>
        </w:tc>
      </w:tr>
      <w:tr w:rsidR="00993D8F" w:rsidDel="00457078" w:rsidTr="00FB762F">
        <w:trPr>
          <w:trHeight w:val="288"/>
          <w:jc w:val="center"/>
          <w:del w:id="62" w:author="Urbański Waldemar" w:date="2021-05-24T09:09:00Z"/>
        </w:trPr>
        <w:tc>
          <w:tcPr>
            <w:tcW w:w="4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63" w:author="Urbański Waldemar" w:date="2021-05-24T09:09:00Z"/>
                <w:color w:val="1F497D"/>
              </w:rPr>
            </w:pPr>
            <w:del w:id="64" w:author="Urbański Waldemar" w:date="2021-05-24T09:09:00Z">
              <w:r w:rsidDel="00457078">
                <w:rPr>
                  <w:color w:val="1F497D"/>
                </w:rPr>
                <w:delText>2</w:delText>
              </w:r>
            </w:del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65" w:author="Urbański Waldemar" w:date="2021-05-24T09:09:00Z"/>
                <w:color w:val="1F497D"/>
              </w:rPr>
            </w:pPr>
            <w:del w:id="66" w:author="Urbański Waldemar" w:date="2021-05-24T09:09:00Z">
              <w:r w:rsidDel="00457078">
                <w:rPr>
                  <w:color w:val="1F497D"/>
                </w:rPr>
                <w:delText>2Q 2020</w:delText>
              </w:r>
            </w:del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67" w:author="Urbański Waldemar" w:date="2021-05-24T09:09:00Z"/>
                <w:color w:val="1F497D"/>
              </w:rPr>
            </w:pPr>
            <w:del w:id="68" w:author="Urbański Waldemar" w:date="2021-05-24T09:09:00Z">
              <w:r w:rsidDel="00457078">
                <w:rPr>
                  <w:color w:val="1F497D"/>
                </w:rPr>
                <w:delText xml:space="preserve">        26 000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69" w:author="Urbański Waldemar" w:date="2021-05-24T09:09:00Z"/>
                <w:color w:val="1F497D"/>
              </w:rPr>
            </w:pPr>
            <w:del w:id="70" w:author="Urbański Waldemar" w:date="2021-05-24T09:09:00Z">
              <w:r w:rsidDel="00457078">
                <w:rPr>
                  <w:color w:val="1F497D"/>
                </w:rPr>
                <w:delText xml:space="preserve">  104 000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71" w:author="Urbański Waldemar" w:date="2021-05-24T09:09:00Z"/>
                <w:color w:val="1F497D"/>
              </w:rPr>
            </w:pPr>
            <w:del w:id="72" w:author="Urbański Waldemar" w:date="2021-05-24T09:09:00Z">
              <w:r w:rsidDel="00457078">
                <w:rPr>
                  <w:color w:val="1F497D"/>
                </w:rPr>
                <w:delText>72</w:delText>
              </w:r>
            </w:del>
          </w:p>
        </w:tc>
      </w:tr>
      <w:tr w:rsidR="00993D8F" w:rsidDel="00457078" w:rsidTr="00FB762F">
        <w:trPr>
          <w:trHeight w:val="288"/>
          <w:jc w:val="center"/>
          <w:del w:id="73" w:author="Urbański Waldemar" w:date="2021-05-24T09:09:00Z"/>
        </w:trPr>
        <w:tc>
          <w:tcPr>
            <w:tcW w:w="4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74" w:author="Urbański Waldemar" w:date="2021-05-24T09:09:00Z"/>
                <w:color w:val="1F497D"/>
              </w:rPr>
            </w:pPr>
            <w:del w:id="75" w:author="Urbański Waldemar" w:date="2021-05-24T09:09:00Z">
              <w:r w:rsidDel="00457078">
                <w:rPr>
                  <w:color w:val="1F497D"/>
                </w:rPr>
                <w:delText>3</w:delText>
              </w:r>
            </w:del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76" w:author="Urbański Waldemar" w:date="2021-05-24T09:09:00Z"/>
                <w:color w:val="1F497D"/>
              </w:rPr>
            </w:pPr>
            <w:del w:id="77" w:author="Urbański Waldemar" w:date="2021-05-24T09:09:00Z">
              <w:r w:rsidDel="00457078">
                <w:rPr>
                  <w:color w:val="1F497D"/>
                </w:rPr>
                <w:delText>3Q 2020</w:delText>
              </w:r>
            </w:del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78" w:author="Urbański Waldemar" w:date="2021-05-24T09:09:00Z"/>
                <w:color w:val="1F497D"/>
              </w:rPr>
            </w:pPr>
            <w:del w:id="79" w:author="Urbański Waldemar" w:date="2021-05-24T09:09:00Z">
              <w:r w:rsidDel="00457078">
                <w:rPr>
                  <w:color w:val="1F497D"/>
                </w:rPr>
                <w:delText xml:space="preserve">        39 000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80" w:author="Urbański Waldemar" w:date="2021-05-24T09:09:00Z"/>
                <w:color w:val="1F497D"/>
              </w:rPr>
            </w:pPr>
            <w:del w:id="81" w:author="Urbański Waldemar" w:date="2021-05-24T09:09:00Z">
              <w:r w:rsidDel="00457078">
                <w:rPr>
                  <w:color w:val="1F497D"/>
                </w:rPr>
                <w:delText xml:space="preserve">  156 000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82" w:author="Urbański Waldemar" w:date="2021-05-24T09:09:00Z"/>
                <w:color w:val="1F497D"/>
              </w:rPr>
            </w:pPr>
            <w:del w:id="83" w:author="Urbański Waldemar" w:date="2021-05-24T09:09:00Z">
              <w:r w:rsidDel="00457078">
                <w:rPr>
                  <w:color w:val="1F497D"/>
                </w:rPr>
                <w:delText>108</w:delText>
              </w:r>
            </w:del>
          </w:p>
        </w:tc>
      </w:tr>
      <w:tr w:rsidR="00993D8F" w:rsidDel="00457078" w:rsidTr="00FB762F">
        <w:trPr>
          <w:trHeight w:val="288"/>
          <w:jc w:val="center"/>
          <w:del w:id="84" w:author="Urbański Waldemar" w:date="2021-05-24T09:09:00Z"/>
        </w:trPr>
        <w:tc>
          <w:tcPr>
            <w:tcW w:w="4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85" w:author="Urbański Waldemar" w:date="2021-05-24T09:09:00Z"/>
                <w:color w:val="1F497D"/>
              </w:rPr>
            </w:pPr>
            <w:del w:id="86" w:author="Urbański Waldemar" w:date="2021-05-24T09:09:00Z">
              <w:r w:rsidDel="00457078">
                <w:rPr>
                  <w:color w:val="1F497D"/>
                </w:rPr>
                <w:delText>4</w:delText>
              </w:r>
            </w:del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87" w:author="Urbański Waldemar" w:date="2021-05-24T09:09:00Z"/>
                <w:color w:val="1F497D"/>
              </w:rPr>
            </w:pPr>
            <w:del w:id="88" w:author="Urbański Waldemar" w:date="2021-05-24T09:09:00Z">
              <w:r w:rsidDel="00457078">
                <w:rPr>
                  <w:color w:val="1F497D"/>
                </w:rPr>
                <w:delText>4Q 2020</w:delText>
              </w:r>
            </w:del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89" w:author="Urbański Waldemar" w:date="2021-05-24T09:09:00Z"/>
                <w:color w:val="1F497D"/>
              </w:rPr>
            </w:pPr>
            <w:del w:id="90" w:author="Urbański Waldemar" w:date="2021-05-24T09:09:00Z">
              <w:r w:rsidDel="00457078">
                <w:rPr>
                  <w:color w:val="1F497D"/>
                </w:rPr>
                <w:delText xml:space="preserve">        52 000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91" w:author="Urbański Waldemar" w:date="2021-05-24T09:09:00Z"/>
                <w:color w:val="1F497D"/>
              </w:rPr>
            </w:pPr>
            <w:del w:id="92" w:author="Urbański Waldemar" w:date="2021-05-24T09:09:00Z">
              <w:r w:rsidDel="00457078">
                <w:rPr>
                  <w:color w:val="1F497D"/>
                </w:rPr>
                <w:delText xml:space="preserve">  208 000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93" w:author="Urbański Waldemar" w:date="2021-05-24T09:09:00Z"/>
                <w:color w:val="1F497D"/>
              </w:rPr>
            </w:pPr>
            <w:del w:id="94" w:author="Urbański Waldemar" w:date="2021-05-24T09:09:00Z">
              <w:r w:rsidDel="00457078">
                <w:rPr>
                  <w:color w:val="1F497D"/>
                </w:rPr>
                <w:delText>144</w:delText>
              </w:r>
            </w:del>
          </w:p>
        </w:tc>
      </w:tr>
      <w:tr w:rsidR="00993D8F" w:rsidDel="00457078" w:rsidTr="00FB762F">
        <w:trPr>
          <w:trHeight w:val="288"/>
          <w:jc w:val="center"/>
          <w:del w:id="95" w:author="Urbański Waldemar" w:date="2021-05-24T09:09:00Z"/>
        </w:trPr>
        <w:tc>
          <w:tcPr>
            <w:tcW w:w="4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96" w:author="Urbański Waldemar" w:date="2021-05-24T09:09:00Z"/>
                <w:color w:val="1F497D"/>
              </w:rPr>
            </w:pPr>
            <w:del w:id="97" w:author="Urbański Waldemar" w:date="2021-05-24T09:09:00Z">
              <w:r w:rsidDel="00457078">
                <w:rPr>
                  <w:color w:val="1F497D"/>
                </w:rPr>
                <w:delText>5</w:delText>
              </w:r>
            </w:del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98" w:author="Urbański Waldemar" w:date="2021-05-24T09:09:00Z"/>
                <w:color w:val="1F497D"/>
              </w:rPr>
            </w:pPr>
            <w:del w:id="99" w:author="Urbański Waldemar" w:date="2021-05-24T09:09:00Z">
              <w:r w:rsidDel="00457078">
                <w:rPr>
                  <w:color w:val="1F497D"/>
                </w:rPr>
                <w:delText>1Q 2021</w:delText>
              </w:r>
            </w:del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00" w:author="Urbański Waldemar" w:date="2021-05-24T09:09:00Z"/>
                <w:color w:val="1F497D"/>
              </w:rPr>
            </w:pPr>
            <w:del w:id="101" w:author="Urbański Waldemar" w:date="2021-05-24T09:09:00Z">
              <w:r w:rsidDel="00457078">
                <w:rPr>
                  <w:color w:val="1F497D"/>
                </w:rPr>
                <w:delText xml:space="preserve">        65 000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02" w:author="Urbański Waldemar" w:date="2021-05-24T09:09:00Z"/>
                <w:color w:val="1F497D"/>
              </w:rPr>
            </w:pPr>
            <w:del w:id="103" w:author="Urbański Waldemar" w:date="2021-05-24T09:09:00Z">
              <w:r w:rsidDel="00457078">
                <w:rPr>
                  <w:color w:val="1F497D"/>
                </w:rPr>
                <w:delText xml:space="preserve">  260 000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04" w:author="Urbański Waldemar" w:date="2021-05-24T09:09:00Z"/>
                <w:color w:val="1F497D"/>
              </w:rPr>
            </w:pPr>
            <w:del w:id="105" w:author="Urbański Waldemar" w:date="2021-05-24T09:09:00Z">
              <w:r w:rsidDel="00457078">
                <w:rPr>
                  <w:color w:val="1F497D"/>
                </w:rPr>
                <w:delText>181</w:delText>
              </w:r>
            </w:del>
          </w:p>
        </w:tc>
      </w:tr>
      <w:tr w:rsidR="00993D8F" w:rsidDel="00457078" w:rsidTr="00FB762F">
        <w:trPr>
          <w:trHeight w:val="288"/>
          <w:jc w:val="center"/>
          <w:del w:id="106" w:author="Urbański Waldemar" w:date="2021-05-24T09:09:00Z"/>
        </w:trPr>
        <w:tc>
          <w:tcPr>
            <w:tcW w:w="4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RPr="00FB762F" w:rsidDel="00457078" w:rsidRDefault="00993D8F" w:rsidP="00993D8F">
            <w:pPr>
              <w:rPr>
                <w:del w:id="107" w:author="Urbański Waldemar" w:date="2021-05-24T09:09:00Z"/>
                <w:b/>
                <w:color w:val="1F497D"/>
              </w:rPr>
            </w:pPr>
            <w:del w:id="108" w:author="Urbański Waldemar" w:date="2021-05-24T09:09:00Z">
              <w:r w:rsidRPr="00FB762F" w:rsidDel="00457078">
                <w:rPr>
                  <w:b/>
                  <w:color w:val="1F497D"/>
                </w:rPr>
                <w:delText>6</w:delText>
              </w:r>
            </w:del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RPr="00FB762F" w:rsidDel="00457078" w:rsidRDefault="00993D8F" w:rsidP="00993D8F">
            <w:pPr>
              <w:rPr>
                <w:del w:id="109" w:author="Urbański Waldemar" w:date="2021-05-24T09:09:00Z"/>
                <w:b/>
                <w:color w:val="1F497D"/>
              </w:rPr>
            </w:pPr>
            <w:del w:id="110" w:author="Urbański Waldemar" w:date="2021-05-24T09:09:00Z">
              <w:r w:rsidRPr="00FB762F" w:rsidDel="00457078">
                <w:rPr>
                  <w:b/>
                  <w:color w:val="FF0000"/>
                </w:rPr>
                <w:delText>2Q 2021</w:delText>
              </w:r>
            </w:del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RPr="00FB762F" w:rsidDel="00457078" w:rsidRDefault="00993D8F" w:rsidP="00993D8F">
            <w:pPr>
              <w:rPr>
                <w:del w:id="111" w:author="Urbański Waldemar" w:date="2021-05-24T09:09:00Z"/>
                <w:b/>
                <w:color w:val="1F497D"/>
              </w:rPr>
            </w:pPr>
            <w:del w:id="112" w:author="Urbański Waldemar" w:date="2021-05-24T09:09:00Z">
              <w:r w:rsidRPr="00FB762F" w:rsidDel="00457078">
                <w:rPr>
                  <w:b/>
                  <w:color w:val="1F497D"/>
                </w:rPr>
                <w:delText xml:space="preserve">        78 000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RPr="00FB762F" w:rsidDel="00457078" w:rsidRDefault="00993D8F" w:rsidP="00993D8F">
            <w:pPr>
              <w:rPr>
                <w:del w:id="113" w:author="Urbański Waldemar" w:date="2021-05-24T09:09:00Z"/>
                <w:b/>
                <w:color w:val="1F497D"/>
              </w:rPr>
            </w:pPr>
            <w:del w:id="114" w:author="Urbański Waldemar" w:date="2021-05-24T09:09:00Z">
              <w:r w:rsidRPr="00FB762F" w:rsidDel="00457078">
                <w:rPr>
                  <w:b/>
                  <w:color w:val="FF0000"/>
                </w:rPr>
                <w:delText xml:space="preserve">  312 000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RPr="00FB762F" w:rsidDel="00457078" w:rsidRDefault="00993D8F" w:rsidP="00993D8F">
            <w:pPr>
              <w:rPr>
                <w:del w:id="115" w:author="Urbański Waldemar" w:date="2021-05-24T09:09:00Z"/>
                <w:b/>
                <w:color w:val="1F497D"/>
              </w:rPr>
            </w:pPr>
            <w:del w:id="116" w:author="Urbański Waldemar" w:date="2021-05-24T09:09:00Z">
              <w:r w:rsidRPr="00FB762F" w:rsidDel="00457078">
                <w:rPr>
                  <w:b/>
                  <w:color w:val="1F497D"/>
                </w:rPr>
                <w:delText>217</w:delText>
              </w:r>
            </w:del>
          </w:p>
        </w:tc>
      </w:tr>
      <w:tr w:rsidR="00993D8F" w:rsidDel="00457078" w:rsidTr="00FB762F">
        <w:trPr>
          <w:trHeight w:val="288"/>
          <w:jc w:val="center"/>
          <w:del w:id="117" w:author="Urbański Waldemar" w:date="2021-05-24T09:09:00Z"/>
        </w:trPr>
        <w:tc>
          <w:tcPr>
            <w:tcW w:w="4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18" w:author="Urbański Waldemar" w:date="2021-05-24T09:09:00Z"/>
                <w:color w:val="1F497D"/>
              </w:rPr>
            </w:pPr>
            <w:del w:id="119" w:author="Urbański Waldemar" w:date="2021-05-24T09:09:00Z">
              <w:r w:rsidDel="00457078">
                <w:rPr>
                  <w:color w:val="1F497D"/>
                </w:rPr>
                <w:delText>7</w:delText>
              </w:r>
            </w:del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20" w:author="Urbański Waldemar" w:date="2021-05-24T09:09:00Z"/>
                <w:color w:val="1F497D"/>
              </w:rPr>
            </w:pPr>
            <w:del w:id="121" w:author="Urbański Waldemar" w:date="2021-05-24T09:09:00Z">
              <w:r w:rsidDel="00457078">
                <w:rPr>
                  <w:color w:val="1F497D"/>
                </w:rPr>
                <w:delText>3Q 2021</w:delText>
              </w:r>
            </w:del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22" w:author="Urbański Waldemar" w:date="2021-05-24T09:09:00Z"/>
                <w:color w:val="1F497D"/>
              </w:rPr>
            </w:pPr>
            <w:del w:id="123" w:author="Urbański Waldemar" w:date="2021-05-24T09:09:00Z">
              <w:r w:rsidDel="00457078">
                <w:rPr>
                  <w:color w:val="1F497D"/>
                </w:rPr>
                <w:delText xml:space="preserve">        91 000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24" w:author="Urbański Waldemar" w:date="2021-05-24T09:09:00Z"/>
                <w:color w:val="1F497D"/>
              </w:rPr>
            </w:pPr>
            <w:del w:id="125" w:author="Urbański Waldemar" w:date="2021-05-24T09:09:00Z">
              <w:r w:rsidDel="00457078">
                <w:rPr>
                  <w:color w:val="1F497D"/>
                </w:rPr>
                <w:delText xml:space="preserve">  364 000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26" w:author="Urbański Waldemar" w:date="2021-05-24T09:09:00Z"/>
                <w:color w:val="1F497D"/>
              </w:rPr>
            </w:pPr>
            <w:del w:id="127" w:author="Urbański Waldemar" w:date="2021-05-24T09:09:00Z">
              <w:r w:rsidDel="00457078">
                <w:rPr>
                  <w:color w:val="1F497D"/>
                </w:rPr>
                <w:delText>253</w:delText>
              </w:r>
            </w:del>
          </w:p>
        </w:tc>
      </w:tr>
      <w:tr w:rsidR="00993D8F" w:rsidDel="00457078" w:rsidTr="00FB762F">
        <w:trPr>
          <w:trHeight w:val="288"/>
          <w:jc w:val="center"/>
          <w:del w:id="128" w:author="Urbański Waldemar" w:date="2021-05-24T09:09:00Z"/>
        </w:trPr>
        <w:tc>
          <w:tcPr>
            <w:tcW w:w="4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29" w:author="Urbański Waldemar" w:date="2021-05-24T09:09:00Z"/>
                <w:color w:val="1F497D"/>
              </w:rPr>
            </w:pPr>
            <w:del w:id="130" w:author="Urbański Waldemar" w:date="2021-05-24T09:09:00Z">
              <w:r w:rsidDel="00457078">
                <w:rPr>
                  <w:color w:val="1F497D"/>
                </w:rPr>
                <w:delText>8</w:delText>
              </w:r>
            </w:del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31" w:author="Urbański Waldemar" w:date="2021-05-24T09:09:00Z"/>
                <w:color w:val="1F497D"/>
              </w:rPr>
            </w:pPr>
            <w:del w:id="132" w:author="Urbański Waldemar" w:date="2021-05-24T09:09:00Z">
              <w:r w:rsidDel="00457078">
                <w:rPr>
                  <w:color w:val="1F497D"/>
                </w:rPr>
                <w:delText>4Q 2021</w:delText>
              </w:r>
            </w:del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33" w:author="Urbański Waldemar" w:date="2021-05-24T09:09:00Z"/>
                <w:color w:val="1F497D"/>
              </w:rPr>
            </w:pPr>
            <w:del w:id="134" w:author="Urbański Waldemar" w:date="2021-05-24T09:09:00Z">
              <w:r w:rsidDel="00457078">
                <w:rPr>
                  <w:color w:val="1F497D"/>
                </w:rPr>
                <w:delText xml:space="preserve">     104 000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35" w:author="Urbański Waldemar" w:date="2021-05-24T09:09:00Z"/>
                <w:color w:val="1F497D"/>
              </w:rPr>
            </w:pPr>
            <w:del w:id="136" w:author="Urbański Waldemar" w:date="2021-05-24T09:09:00Z">
              <w:r w:rsidDel="00457078">
                <w:rPr>
                  <w:color w:val="1F497D"/>
                </w:rPr>
                <w:delText xml:space="preserve">  416 000 </w:delText>
              </w:r>
            </w:del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D8F" w:rsidDel="00457078" w:rsidRDefault="00993D8F" w:rsidP="00993D8F">
            <w:pPr>
              <w:rPr>
                <w:del w:id="137" w:author="Urbański Waldemar" w:date="2021-05-24T09:09:00Z"/>
                <w:color w:val="1F497D"/>
              </w:rPr>
            </w:pPr>
            <w:del w:id="138" w:author="Urbański Waldemar" w:date="2021-05-24T09:09:00Z">
              <w:r w:rsidDel="00457078">
                <w:rPr>
                  <w:color w:val="1F497D"/>
                </w:rPr>
                <w:delText>289</w:delText>
              </w:r>
            </w:del>
          </w:p>
        </w:tc>
      </w:tr>
    </w:tbl>
    <w:tbl>
      <w:tblPr>
        <w:tblStyle w:val="Tabelasiatki4akcent6"/>
        <w:tblpPr w:leftFromText="141" w:rightFromText="141" w:vertAnchor="text" w:horzAnchor="margin" w:tblpY="1138"/>
        <w:tblW w:w="9776" w:type="dxa"/>
        <w:tblLook w:val="04A0" w:firstRow="1" w:lastRow="0" w:firstColumn="1" w:lastColumn="0" w:noHBand="0" w:noVBand="1"/>
        <w:tblPrChange w:id="139" w:author="Urbański Waldemar" w:date="2021-05-24T13:22:00Z">
          <w:tblPr>
            <w:tblStyle w:val="Tabelasiatki4akcent6"/>
            <w:tblpPr w:leftFromText="141" w:rightFromText="141" w:vertAnchor="text" w:horzAnchor="margin" w:tblpY="58"/>
            <w:tblW w:w="9776" w:type="dxa"/>
            <w:tblLook w:val="04A0" w:firstRow="1" w:lastRow="0" w:firstColumn="1" w:lastColumn="0" w:noHBand="0" w:noVBand="1"/>
          </w:tblPr>
        </w:tblPrChange>
      </w:tblPr>
      <w:tblGrid>
        <w:gridCol w:w="2122"/>
        <w:gridCol w:w="2409"/>
        <w:gridCol w:w="5245"/>
        <w:tblGridChange w:id="140">
          <w:tblGrid>
            <w:gridCol w:w="2122"/>
            <w:gridCol w:w="2409"/>
            <w:gridCol w:w="5245"/>
          </w:tblGrid>
        </w:tblGridChange>
      </w:tblGrid>
      <w:tr w:rsidR="00944041" w:rsidTr="00944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1" w:author="Urbański Waldemar" w:date="2021-05-24T13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PrChange w:id="142" w:author="Urbański Waldemar" w:date="2021-05-24T13:22:00Z">
              <w:tcPr>
                <w:tcW w:w="2122" w:type="dxa"/>
              </w:tcPr>
            </w:tcPrChange>
          </w:tcPr>
          <w:p w:rsidR="00944041" w:rsidRDefault="00944041" w:rsidP="00944041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43" w:author="Urbański Waldemar" w:date="2021-05-24T13:22:00Z"/>
              </w:rPr>
            </w:pPr>
            <w:ins w:id="144" w:author="Urbański Waldemar" w:date="2021-05-24T13:22:00Z">
              <w:r>
                <w:t>Ilość</w:t>
              </w:r>
            </w:ins>
          </w:p>
        </w:tc>
        <w:tc>
          <w:tcPr>
            <w:tcW w:w="2409" w:type="dxa"/>
            <w:tcPrChange w:id="145" w:author="Urbański Waldemar" w:date="2021-05-24T13:22:00Z">
              <w:tcPr>
                <w:tcW w:w="2409" w:type="dxa"/>
              </w:tcPr>
            </w:tcPrChange>
          </w:tcPr>
          <w:p w:rsidR="00944041" w:rsidRDefault="00944041" w:rsidP="00944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6" w:author="Urbański Waldemar" w:date="2021-05-24T13:22:00Z"/>
              </w:rPr>
            </w:pPr>
            <w:ins w:id="147" w:author="Urbański Waldemar" w:date="2021-05-24T13:22:00Z">
              <w:r>
                <w:t>Jednostka</w:t>
              </w:r>
            </w:ins>
          </w:p>
        </w:tc>
        <w:tc>
          <w:tcPr>
            <w:tcW w:w="5245" w:type="dxa"/>
            <w:tcPrChange w:id="148" w:author="Urbański Waldemar" w:date="2021-05-24T13:22:00Z">
              <w:tcPr>
                <w:tcW w:w="5245" w:type="dxa"/>
              </w:tcPr>
            </w:tcPrChange>
          </w:tcPr>
          <w:p w:rsidR="00944041" w:rsidRDefault="00944041" w:rsidP="00944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9" w:author="Urbański Waldemar" w:date="2021-05-24T13:22:00Z"/>
              </w:rPr>
            </w:pPr>
            <w:ins w:id="150" w:author="Urbański Waldemar" w:date="2021-05-24T13:22:00Z">
              <w:r>
                <w:t>Czas trwania</w:t>
              </w:r>
            </w:ins>
          </w:p>
        </w:tc>
      </w:tr>
      <w:tr w:rsidR="00944041" w:rsidTr="0094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51" w:author="Urbański Waldemar" w:date="2021-05-24T13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PrChange w:id="152" w:author="Urbański Waldemar" w:date="2021-05-24T13:22:00Z">
              <w:tcPr>
                <w:tcW w:w="2122" w:type="dxa"/>
              </w:tcPr>
            </w:tcPrChange>
          </w:tcPr>
          <w:p w:rsidR="00944041" w:rsidRDefault="00944041" w:rsidP="00944041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3" w:author="Urbański Waldemar" w:date="2021-05-24T13:22:00Z"/>
              </w:rPr>
            </w:pPr>
            <w:ins w:id="154" w:author="Urbański Waldemar" w:date="2021-05-24T13:22:00Z">
              <w:r>
                <w:t>Narastająco co 10 min o 500.</w:t>
              </w:r>
            </w:ins>
          </w:p>
          <w:p w:rsidR="00944041" w:rsidRPr="00F10AC9" w:rsidRDefault="00944041" w:rsidP="00944041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5" w:author="Urbański Waldemar" w:date="2021-05-24T13:22:00Z"/>
                <w:highlight w:val="green"/>
              </w:rPr>
            </w:pPr>
          </w:p>
        </w:tc>
        <w:tc>
          <w:tcPr>
            <w:tcW w:w="2409" w:type="dxa"/>
            <w:tcPrChange w:id="156" w:author="Urbański Waldemar" w:date="2021-05-24T13:22:00Z">
              <w:tcPr>
                <w:tcW w:w="2409" w:type="dxa"/>
              </w:tcPr>
            </w:tcPrChange>
          </w:tcPr>
          <w:p w:rsidR="00944041" w:rsidRPr="00CB09BB" w:rsidRDefault="00944041" w:rsidP="0094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7" w:author="Urbański Waldemar" w:date="2021-05-24T13:22:00Z"/>
              </w:rPr>
            </w:pPr>
            <w:ins w:id="158" w:author="Urbański Waldemar" w:date="2021-05-24T13:22:00Z">
              <w:r>
                <w:t>Transakcji</w:t>
              </w:r>
              <w:r w:rsidRPr="00CB09BB">
                <w:t xml:space="preserve"> na minutę</w:t>
              </w:r>
            </w:ins>
          </w:p>
        </w:tc>
        <w:tc>
          <w:tcPr>
            <w:tcW w:w="5245" w:type="dxa"/>
            <w:tcPrChange w:id="159" w:author="Urbański Waldemar" w:date="2021-05-24T13:22:00Z">
              <w:tcPr>
                <w:tcW w:w="5245" w:type="dxa"/>
              </w:tcPr>
            </w:tcPrChange>
          </w:tcPr>
          <w:p w:rsidR="00944041" w:rsidRPr="00F10AC9" w:rsidRDefault="00944041" w:rsidP="0094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" w:author="Urbański Waldemar" w:date="2021-05-24T13:22:00Z"/>
                <w:highlight w:val="green"/>
              </w:rPr>
            </w:pPr>
            <w:ins w:id="161" w:author="Urbański Waldemar" w:date="2021-05-24T13:22:00Z">
              <w:r>
                <w:t>60</w:t>
              </w:r>
              <w:r w:rsidRPr="00B9649B">
                <w:t xml:space="preserve"> min </w:t>
              </w:r>
            </w:ins>
          </w:p>
        </w:tc>
      </w:tr>
    </w:tbl>
    <w:p w:rsidR="00993D8F" w:rsidDel="00944041" w:rsidRDefault="00993D8F">
      <w:pPr>
        <w:rPr>
          <w:del w:id="162" w:author="Urbański Waldemar" w:date="2021-05-24T09:09:00Z"/>
          <w:color w:val="1F497D"/>
        </w:rPr>
        <w:pPrChange w:id="163" w:author="Urbański Waldemar" w:date="2021-05-24T13:21:00Z">
          <w:pPr>
            <w:pStyle w:val="Akapitzlist"/>
            <w:numPr>
              <w:numId w:val="10"/>
            </w:numPr>
            <w:ind w:hanging="360"/>
          </w:pPr>
        </w:pPrChange>
      </w:pPr>
    </w:p>
    <w:p w:rsidR="00944041" w:rsidRDefault="00944041">
      <w:pPr>
        <w:rPr>
          <w:ins w:id="164" w:author="Urbański Waldemar" w:date="2021-05-24T13:21:00Z"/>
          <w:color w:val="1F497D"/>
        </w:rPr>
        <w:pPrChange w:id="165" w:author="Urbański Waldemar" w:date="2021-05-24T13:21:00Z">
          <w:pPr>
            <w:pStyle w:val="Akapitzlist"/>
          </w:pPr>
        </w:pPrChange>
      </w:pPr>
    </w:p>
    <w:p w:rsidR="00944041" w:rsidRPr="00944041" w:rsidRDefault="00944041">
      <w:pPr>
        <w:rPr>
          <w:ins w:id="166" w:author="Urbański Waldemar" w:date="2021-05-24T13:21:00Z"/>
          <w:color w:val="1F497D"/>
          <w:rPrChange w:id="167" w:author="Urbański Waldemar" w:date="2021-05-24T13:21:00Z">
            <w:rPr>
              <w:ins w:id="168" w:author="Urbański Waldemar" w:date="2021-05-24T13:21:00Z"/>
            </w:rPr>
          </w:rPrChange>
        </w:rPr>
        <w:pPrChange w:id="169" w:author="Urbański Waldemar" w:date="2021-05-24T13:21:00Z">
          <w:pPr>
            <w:pStyle w:val="Akapitzlist"/>
          </w:pPr>
        </w:pPrChange>
      </w:pPr>
    </w:p>
    <w:p w:rsidR="00993D8F" w:rsidRPr="00426040" w:rsidDel="00457078" w:rsidRDefault="00993D8F">
      <w:pPr>
        <w:rPr>
          <w:del w:id="170" w:author="Urbański Waldemar" w:date="2021-05-24T09:09:00Z"/>
          <w:color w:val="0070C0"/>
        </w:rPr>
        <w:pPrChange w:id="171" w:author="Urbański Waldemar" w:date="2021-05-24T13:21:00Z">
          <w:pPr>
            <w:pStyle w:val="Akapitzlist"/>
          </w:pPr>
        </w:pPrChange>
      </w:pPr>
    </w:p>
    <w:p w:rsidR="005259F7" w:rsidRDefault="005259F7">
      <w:pPr>
        <w:rPr>
          <w:ins w:id="172" w:author="Urbański Waldemar" w:date="2021-05-24T13:03:00Z"/>
          <w:color w:val="0070C0"/>
        </w:rPr>
        <w:pPrChange w:id="173" w:author="Urbański Waldemar" w:date="2021-05-24T13:21:00Z">
          <w:pPr>
            <w:pStyle w:val="Akapitzlist"/>
            <w:numPr>
              <w:numId w:val="10"/>
            </w:numPr>
            <w:ind w:hanging="360"/>
          </w:pPr>
        </w:pPrChange>
      </w:pPr>
      <w:r>
        <w:rPr>
          <w:color w:val="0070C0"/>
        </w:rPr>
        <w:t xml:space="preserve">dla usług inicjacji przelewów PIS rzędu: </w:t>
      </w:r>
      <w:r w:rsidR="001B08DE">
        <w:rPr>
          <w:color w:val="0070C0"/>
        </w:rPr>
        <w:t xml:space="preserve">25 </w:t>
      </w:r>
      <w:r>
        <w:rPr>
          <w:color w:val="0070C0"/>
        </w:rPr>
        <w:t xml:space="preserve">transakcji na minutę, </w:t>
      </w:r>
      <w:r>
        <w:rPr>
          <w:rFonts w:ascii="Wingdings" w:hAnsi="Wingdings"/>
          <w:color w:val="0070C0"/>
        </w:rPr>
        <w:t></w:t>
      </w:r>
      <w:r>
        <w:rPr>
          <w:color w:val="0070C0"/>
        </w:rPr>
        <w:t xml:space="preserve"> ok.</w:t>
      </w:r>
      <w:r w:rsidR="001B08DE">
        <w:rPr>
          <w:color w:val="0070C0"/>
        </w:rPr>
        <w:t>1 000</w:t>
      </w:r>
      <w:r>
        <w:rPr>
          <w:color w:val="0070C0"/>
        </w:rPr>
        <w:t xml:space="preserve">.000 transakcji miesięcznie. </w:t>
      </w:r>
    </w:p>
    <w:tbl>
      <w:tblPr>
        <w:tblStyle w:val="Tabelasiatki4akcent6"/>
        <w:tblW w:w="9776" w:type="dxa"/>
        <w:tblLook w:val="04A0" w:firstRow="1" w:lastRow="0" w:firstColumn="1" w:lastColumn="0" w:noHBand="0" w:noVBand="1"/>
      </w:tblPr>
      <w:tblGrid>
        <w:gridCol w:w="2122"/>
        <w:gridCol w:w="2409"/>
        <w:gridCol w:w="5245"/>
      </w:tblGrid>
      <w:tr w:rsidR="00DE7730" w:rsidTr="0001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74" w:author="Urbański Waldemar" w:date="2021-05-24T13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7730" w:rsidRDefault="00DE7730" w:rsidP="00013A02">
            <w:pPr>
              <w:rPr>
                <w:ins w:id="175" w:author="Urbański Waldemar" w:date="2021-05-24T13:03:00Z"/>
              </w:rPr>
            </w:pPr>
            <w:ins w:id="176" w:author="Urbański Waldemar" w:date="2021-05-24T13:03:00Z">
              <w:r>
                <w:t>Ilość</w:t>
              </w:r>
            </w:ins>
          </w:p>
        </w:tc>
        <w:tc>
          <w:tcPr>
            <w:tcW w:w="2409" w:type="dxa"/>
          </w:tcPr>
          <w:p w:rsidR="00DE7730" w:rsidRDefault="00DE7730" w:rsidP="00013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7" w:author="Urbański Waldemar" w:date="2021-05-24T13:03:00Z"/>
              </w:rPr>
            </w:pPr>
            <w:ins w:id="178" w:author="Urbański Waldemar" w:date="2021-05-24T13:03:00Z">
              <w:r>
                <w:t>Jednostka</w:t>
              </w:r>
            </w:ins>
          </w:p>
        </w:tc>
        <w:tc>
          <w:tcPr>
            <w:tcW w:w="5245" w:type="dxa"/>
          </w:tcPr>
          <w:p w:rsidR="00DE7730" w:rsidRDefault="00DE7730" w:rsidP="00013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9" w:author="Urbański Waldemar" w:date="2021-05-24T13:03:00Z"/>
              </w:rPr>
            </w:pPr>
            <w:ins w:id="180" w:author="Urbański Waldemar" w:date="2021-05-24T13:03:00Z">
              <w:r>
                <w:t>Czas trwania</w:t>
              </w:r>
            </w:ins>
          </w:p>
        </w:tc>
      </w:tr>
      <w:tr w:rsidR="00DE7730" w:rsidTr="0001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81" w:author="Urbański Waldemar" w:date="2021-05-24T13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7730" w:rsidRPr="00F10AC9" w:rsidRDefault="00DE7730" w:rsidP="00013A02">
            <w:pPr>
              <w:rPr>
                <w:ins w:id="182" w:author="Urbański Waldemar" w:date="2021-05-24T13:03:00Z"/>
                <w:highlight w:val="green"/>
              </w:rPr>
            </w:pPr>
            <w:ins w:id="183" w:author="Urbański Waldemar" w:date="2021-05-24T13:05:00Z">
              <w:r>
                <w:rPr>
                  <w:highlight w:val="green"/>
                </w:rPr>
                <w:t>1500</w:t>
              </w:r>
            </w:ins>
          </w:p>
        </w:tc>
        <w:tc>
          <w:tcPr>
            <w:tcW w:w="2409" w:type="dxa"/>
          </w:tcPr>
          <w:p w:rsidR="00DE7730" w:rsidRPr="00CB09BB" w:rsidRDefault="00DE7730" w:rsidP="00013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4" w:author="Urbański Waldemar" w:date="2021-05-24T13:03:00Z"/>
              </w:rPr>
            </w:pPr>
            <w:ins w:id="185" w:author="Urbański Waldemar" w:date="2021-05-24T13:03:00Z">
              <w:r>
                <w:t>Wirtualny użytkownik</w:t>
              </w:r>
            </w:ins>
          </w:p>
        </w:tc>
        <w:tc>
          <w:tcPr>
            <w:tcW w:w="5245" w:type="dxa"/>
          </w:tcPr>
          <w:p w:rsidR="00DE7730" w:rsidRPr="00F10AC9" w:rsidRDefault="00DE7730" w:rsidP="00013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" w:author="Urbański Waldemar" w:date="2021-05-24T13:03:00Z"/>
                <w:highlight w:val="green"/>
              </w:rPr>
            </w:pPr>
            <w:ins w:id="187" w:author="Urbański Waldemar" w:date="2021-05-24T13:03:00Z">
              <w:r>
                <w:rPr>
                  <w:highlight w:val="green"/>
                </w:rPr>
                <w:t xml:space="preserve">60 </w:t>
              </w:r>
              <w:r w:rsidRPr="00F10AC9">
                <w:rPr>
                  <w:highlight w:val="green"/>
                </w:rPr>
                <w:t xml:space="preserve">min </w:t>
              </w:r>
            </w:ins>
          </w:p>
        </w:tc>
      </w:tr>
    </w:tbl>
    <w:tbl>
      <w:tblPr>
        <w:tblStyle w:val="Tabelasiatki4akcent6"/>
        <w:tblpPr w:leftFromText="141" w:rightFromText="141" w:vertAnchor="text" w:horzAnchor="margin" w:tblpY="61"/>
        <w:tblW w:w="9776" w:type="dxa"/>
        <w:tblLook w:val="04A0" w:firstRow="1" w:lastRow="0" w:firstColumn="1" w:lastColumn="0" w:noHBand="0" w:noVBand="1"/>
      </w:tblPr>
      <w:tblGrid>
        <w:gridCol w:w="2122"/>
        <w:gridCol w:w="2409"/>
        <w:gridCol w:w="5245"/>
      </w:tblGrid>
      <w:tr w:rsidR="00944041" w:rsidTr="00944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88" w:author="Urbański Waldemar" w:date="2021-05-24T13:2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4041" w:rsidRDefault="00944041" w:rsidP="00944041">
            <w:pPr>
              <w:rPr>
                <w:ins w:id="189" w:author="Urbański Waldemar" w:date="2021-05-24T13:23:00Z"/>
              </w:rPr>
            </w:pPr>
            <w:ins w:id="190" w:author="Urbański Waldemar" w:date="2021-05-24T13:23:00Z">
              <w:r>
                <w:t>Ilość</w:t>
              </w:r>
            </w:ins>
          </w:p>
        </w:tc>
        <w:tc>
          <w:tcPr>
            <w:tcW w:w="2409" w:type="dxa"/>
          </w:tcPr>
          <w:p w:rsidR="00944041" w:rsidRDefault="00944041" w:rsidP="00944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1" w:author="Urbański Waldemar" w:date="2021-05-24T13:23:00Z"/>
              </w:rPr>
            </w:pPr>
            <w:ins w:id="192" w:author="Urbański Waldemar" w:date="2021-05-24T13:23:00Z">
              <w:r>
                <w:t>Jednostka</w:t>
              </w:r>
            </w:ins>
          </w:p>
        </w:tc>
        <w:tc>
          <w:tcPr>
            <w:tcW w:w="5245" w:type="dxa"/>
          </w:tcPr>
          <w:p w:rsidR="00944041" w:rsidRDefault="00944041" w:rsidP="00944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3" w:author="Urbański Waldemar" w:date="2021-05-24T13:23:00Z"/>
              </w:rPr>
            </w:pPr>
            <w:ins w:id="194" w:author="Urbański Waldemar" w:date="2021-05-24T13:23:00Z">
              <w:r>
                <w:t>Czas trwania</w:t>
              </w:r>
            </w:ins>
          </w:p>
        </w:tc>
      </w:tr>
      <w:tr w:rsidR="00944041" w:rsidTr="0094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95" w:author="Urbański Waldemar" w:date="2021-05-24T13:2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4041" w:rsidRDefault="00944041" w:rsidP="00944041">
            <w:pPr>
              <w:rPr>
                <w:ins w:id="196" w:author="Urbański Waldemar" w:date="2021-05-24T13:23:00Z"/>
              </w:rPr>
            </w:pPr>
            <w:ins w:id="197" w:author="Urbański Waldemar" w:date="2021-05-24T13:23:00Z">
              <w:r>
                <w:t xml:space="preserve">Narastająco co 10 min o </w:t>
              </w:r>
            </w:ins>
            <w:ins w:id="198" w:author="Urbański Waldemar" w:date="2021-05-24T13:24:00Z">
              <w:r>
                <w:t>250</w:t>
              </w:r>
            </w:ins>
            <w:ins w:id="199" w:author="Urbański Waldemar" w:date="2021-05-24T13:23:00Z">
              <w:r>
                <w:t>.</w:t>
              </w:r>
            </w:ins>
          </w:p>
          <w:p w:rsidR="00944041" w:rsidRPr="00F10AC9" w:rsidRDefault="00944041" w:rsidP="00944041">
            <w:pPr>
              <w:rPr>
                <w:ins w:id="200" w:author="Urbański Waldemar" w:date="2021-05-24T13:23:00Z"/>
                <w:highlight w:val="green"/>
              </w:rPr>
            </w:pPr>
          </w:p>
        </w:tc>
        <w:tc>
          <w:tcPr>
            <w:tcW w:w="2409" w:type="dxa"/>
          </w:tcPr>
          <w:p w:rsidR="00944041" w:rsidRPr="00CB09BB" w:rsidRDefault="00944041" w:rsidP="0094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1" w:author="Urbański Waldemar" w:date="2021-05-24T13:23:00Z"/>
              </w:rPr>
            </w:pPr>
            <w:ins w:id="202" w:author="Urbański Waldemar" w:date="2021-05-24T13:23:00Z">
              <w:r>
                <w:t>Transakcji</w:t>
              </w:r>
              <w:r w:rsidRPr="00CB09BB">
                <w:t xml:space="preserve"> na minutę</w:t>
              </w:r>
            </w:ins>
          </w:p>
        </w:tc>
        <w:tc>
          <w:tcPr>
            <w:tcW w:w="5245" w:type="dxa"/>
          </w:tcPr>
          <w:p w:rsidR="00944041" w:rsidRPr="00F10AC9" w:rsidRDefault="00944041" w:rsidP="0094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3" w:author="Urbański Waldemar" w:date="2021-05-24T13:23:00Z"/>
                <w:highlight w:val="green"/>
              </w:rPr>
            </w:pPr>
            <w:ins w:id="204" w:author="Urbański Waldemar" w:date="2021-05-24T13:24:00Z">
              <w:r>
                <w:t>6</w:t>
              </w:r>
            </w:ins>
            <w:ins w:id="205" w:author="Urbański Waldemar" w:date="2021-05-24T13:23:00Z">
              <w:r>
                <w:t>0</w:t>
              </w:r>
              <w:r w:rsidRPr="00B9649B">
                <w:t xml:space="preserve"> min </w:t>
              </w:r>
            </w:ins>
          </w:p>
        </w:tc>
      </w:tr>
    </w:tbl>
    <w:p w:rsidR="00DE7730" w:rsidRDefault="00DE7730">
      <w:pPr>
        <w:pStyle w:val="Akapitzlist"/>
        <w:rPr>
          <w:ins w:id="206" w:author="Urbański Waldemar" w:date="2021-05-24T13:22:00Z"/>
          <w:color w:val="0070C0"/>
        </w:rPr>
        <w:pPrChange w:id="207" w:author="Urbański Waldemar" w:date="2021-05-24T13:05:00Z">
          <w:pPr>
            <w:pStyle w:val="Akapitzlist"/>
            <w:numPr>
              <w:numId w:val="10"/>
            </w:numPr>
            <w:ind w:hanging="360"/>
          </w:pPr>
        </w:pPrChange>
      </w:pPr>
    </w:p>
    <w:p w:rsidR="00944041" w:rsidRDefault="00944041">
      <w:pPr>
        <w:pStyle w:val="Akapitzlist"/>
        <w:rPr>
          <w:color w:val="0070C0"/>
        </w:rPr>
        <w:pPrChange w:id="208" w:author="Urbański Waldemar" w:date="2021-05-24T13:05:00Z">
          <w:pPr>
            <w:pStyle w:val="Akapitzlist"/>
            <w:numPr>
              <w:numId w:val="10"/>
            </w:numPr>
            <w:ind w:hanging="360"/>
          </w:pPr>
        </w:pPrChange>
      </w:pPr>
    </w:p>
    <w:p w:rsidR="005259F7" w:rsidRDefault="005259F7" w:rsidP="005259F7">
      <w:pPr>
        <w:pStyle w:val="Akapitzlist"/>
        <w:numPr>
          <w:ilvl w:val="0"/>
          <w:numId w:val="10"/>
        </w:numPr>
        <w:rPr>
          <w:ins w:id="209" w:author="Urbański Waldemar" w:date="2021-05-24T13:00:00Z"/>
          <w:color w:val="0070C0"/>
        </w:rPr>
      </w:pPr>
      <w:r>
        <w:rPr>
          <w:color w:val="0070C0"/>
        </w:rPr>
        <w:t xml:space="preserve">oraz usługi CAF rzędu: 18 zapytań na minutę. </w:t>
      </w:r>
      <w:r>
        <w:rPr>
          <w:rFonts w:ascii="Wingdings" w:hAnsi="Wingdings"/>
          <w:color w:val="0070C0"/>
        </w:rPr>
        <w:t></w:t>
      </w:r>
      <w:r>
        <w:rPr>
          <w:color w:val="0070C0"/>
        </w:rPr>
        <w:t xml:space="preserve"> na pod</w:t>
      </w:r>
      <w:del w:id="210" w:author="Urbański Waldemar" w:date="2021-05-24T09:14:00Z">
        <w:r w:rsidR="007B4BA1" w:rsidDel="00457078">
          <w:rPr>
            <w:color w:val="0070C0"/>
          </w:rPr>
          <w:delText>0721</w:delText>
        </w:r>
      </w:del>
      <w:r>
        <w:rPr>
          <w:color w:val="0070C0"/>
        </w:rPr>
        <w:t>stawie założeń dla PIS</w:t>
      </w:r>
    </w:p>
    <w:tbl>
      <w:tblPr>
        <w:tblStyle w:val="Tabelasiatki4akcent6"/>
        <w:tblW w:w="9776" w:type="dxa"/>
        <w:tblLook w:val="04A0" w:firstRow="1" w:lastRow="0" w:firstColumn="1" w:lastColumn="0" w:noHBand="0" w:noVBand="1"/>
      </w:tblPr>
      <w:tblGrid>
        <w:gridCol w:w="2122"/>
        <w:gridCol w:w="2409"/>
        <w:gridCol w:w="5245"/>
      </w:tblGrid>
      <w:tr w:rsidR="00DE7730" w:rsidTr="0001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11" w:author="Urbański Waldemar" w:date="2021-05-24T13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7730" w:rsidRDefault="00DE7730" w:rsidP="00013A02">
            <w:pPr>
              <w:rPr>
                <w:ins w:id="212" w:author="Urbański Waldemar" w:date="2021-05-24T13:06:00Z"/>
              </w:rPr>
            </w:pPr>
            <w:ins w:id="213" w:author="Urbański Waldemar" w:date="2021-05-24T13:06:00Z">
              <w:r>
                <w:t>Ilość</w:t>
              </w:r>
            </w:ins>
          </w:p>
        </w:tc>
        <w:tc>
          <w:tcPr>
            <w:tcW w:w="2409" w:type="dxa"/>
          </w:tcPr>
          <w:p w:rsidR="00DE7730" w:rsidRDefault="00DE7730" w:rsidP="00013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4" w:author="Urbański Waldemar" w:date="2021-05-24T13:06:00Z"/>
              </w:rPr>
            </w:pPr>
            <w:ins w:id="215" w:author="Urbański Waldemar" w:date="2021-05-24T13:06:00Z">
              <w:r>
                <w:t>Jednostka</w:t>
              </w:r>
            </w:ins>
          </w:p>
        </w:tc>
        <w:tc>
          <w:tcPr>
            <w:tcW w:w="5245" w:type="dxa"/>
          </w:tcPr>
          <w:p w:rsidR="00DE7730" w:rsidRDefault="00DE7730" w:rsidP="00013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6" w:author="Urbański Waldemar" w:date="2021-05-24T13:06:00Z"/>
              </w:rPr>
            </w:pPr>
            <w:ins w:id="217" w:author="Urbański Waldemar" w:date="2021-05-24T13:06:00Z">
              <w:r>
                <w:t>Czas trwania</w:t>
              </w:r>
            </w:ins>
          </w:p>
        </w:tc>
      </w:tr>
      <w:tr w:rsidR="00DE7730" w:rsidTr="0001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18" w:author="Urbański Waldemar" w:date="2021-05-24T13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7730" w:rsidRPr="00F10AC9" w:rsidRDefault="00DE7730" w:rsidP="00013A02">
            <w:pPr>
              <w:rPr>
                <w:ins w:id="219" w:author="Urbański Waldemar" w:date="2021-05-24T13:06:00Z"/>
                <w:highlight w:val="green"/>
              </w:rPr>
            </w:pPr>
            <w:ins w:id="220" w:author="Urbański Waldemar" w:date="2021-05-24T13:06:00Z">
              <w:r>
                <w:rPr>
                  <w:highlight w:val="green"/>
                </w:rPr>
                <w:t>1080</w:t>
              </w:r>
            </w:ins>
          </w:p>
        </w:tc>
        <w:tc>
          <w:tcPr>
            <w:tcW w:w="2409" w:type="dxa"/>
          </w:tcPr>
          <w:p w:rsidR="00DE7730" w:rsidRPr="00CB09BB" w:rsidRDefault="00DE7730" w:rsidP="00013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1" w:author="Urbański Waldemar" w:date="2021-05-24T13:06:00Z"/>
              </w:rPr>
            </w:pPr>
            <w:ins w:id="222" w:author="Urbański Waldemar" w:date="2021-05-24T13:06:00Z">
              <w:r>
                <w:t>Wirtualny użytkownik</w:t>
              </w:r>
            </w:ins>
          </w:p>
        </w:tc>
        <w:tc>
          <w:tcPr>
            <w:tcW w:w="5245" w:type="dxa"/>
          </w:tcPr>
          <w:p w:rsidR="00DE7730" w:rsidRPr="00F10AC9" w:rsidRDefault="00DE7730" w:rsidP="00013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3" w:author="Urbański Waldemar" w:date="2021-05-24T13:06:00Z"/>
                <w:highlight w:val="green"/>
              </w:rPr>
            </w:pPr>
            <w:ins w:id="224" w:author="Urbański Waldemar" w:date="2021-05-24T13:06:00Z">
              <w:r>
                <w:rPr>
                  <w:highlight w:val="green"/>
                </w:rPr>
                <w:t xml:space="preserve">60 </w:t>
              </w:r>
              <w:r w:rsidRPr="00F10AC9">
                <w:rPr>
                  <w:highlight w:val="green"/>
                </w:rPr>
                <w:t xml:space="preserve">min </w:t>
              </w:r>
            </w:ins>
          </w:p>
        </w:tc>
      </w:tr>
    </w:tbl>
    <w:p w:rsidR="00DE7730" w:rsidRDefault="00DE7730">
      <w:pPr>
        <w:rPr>
          <w:ins w:id="225" w:author="Urbański Waldemar" w:date="2021-05-24T13:31:00Z"/>
          <w:color w:val="0070C0"/>
        </w:rPr>
        <w:pPrChange w:id="226" w:author="Urbański Waldemar" w:date="2021-05-24T13:06:00Z">
          <w:pPr>
            <w:pStyle w:val="Akapitzlist"/>
            <w:numPr>
              <w:numId w:val="10"/>
            </w:numPr>
            <w:ind w:hanging="360"/>
          </w:pPr>
        </w:pPrChange>
      </w:pPr>
    </w:p>
    <w:tbl>
      <w:tblPr>
        <w:tblStyle w:val="Tabelasiatki4akcent6"/>
        <w:tblpPr w:leftFromText="141" w:rightFromText="141" w:vertAnchor="text" w:horzAnchor="margin" w:tblpY="61"/>
        <w:tblW w:w="9776" w:type="dxa"/>
        <w:tblLook w:val="04A0" w:firstRow="1" w:lastRow="0" w:firstColumn="1" w:lastColumn="0" w:noHBand="0" w:noVBand="1"/>
      </w:tblPr>
      <w:tblGrid>
        <w:gridCol w:w="2122"/>
        <w:gridCol w:w="2409"/>
        <w:gridCol w:w="5245"/>
      </w:tblGrid>
      <w:tr w:rsidR="00410118" w:rsidTr="0001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27" w:author="Urbański Waldemar" w:date="2021-05-24T13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0118" w:rsidRDefault="00410118" w:rsidP="00013A02">
            <w:pPr>
              <w:rPr>
                <w:ins w:id="228" w:author="Urbański Waldemar" w:date="2021-05-24T13:31:00Z"/>
              </w:rPr>
            </w:pPr>
            <w:ins w:id="229" w:author="Urbański Waldemar" w:date="2021-05-24T13:31:00Z">
              <w:r>
                <w:t>Ilość</w:t>
              </w:r>
            </w:ins>
          </w:p>
        </w:tc>
        <w:tc>
          <w:tcPr>
            <w:tcW w:w="2409" w:type="dxa"/>
          </w:tcPr>
          <w:p w:rsidR="00410118" w:rsidRDefault="00410118" w:rsidP="00013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0" w:author="Urbański Waldemar" w:date="2021-05-24T13:31:00Z"/>
              </w:rPr>
            </w:pPr>
            <w:ins w:id="231" w:author="Urbański Waldemar" w:date="2021-05-24T13:31:00Z">
              <w:r>
                <w:t>Jednostka</w:t>
              </w:r>
            </w:ins>
          </w:p>
        </w:tc>
        <w:tc>
          <w:tcPr>
            <w:tcW w:w="5245" w:type="dxa"/>
          </w:tcPr>
          <w:p w:rsidR="00410118" w:rsidRDefault="00410118" w:rsidP="00013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Urbański Waldemar" w:date="2021-05-24T13:31:00Z"/>
              </w:rPr>
            </w:pPr>
            <w:ins w:id="233" w:author="Urbański Waldemar" w:date="2021-05-24T13:31:00Z">
              <w:r>
                <w:t>Czas trwania</w:t>
              </w:r>
            </w:ins>
          </w:p>
        </w:tc>
      </w:tr>
      <w:tr w:rsidR="00410118" w:rsidTr="0001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4" w:author="Urbański Waldemar" w:date="2021-05-24T13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0118" w:rsidRDefault="00410118" w:rsidP="00013A02">
            <w:pPr>
              <w:rPr>
                <w:ins w:id="235" w:author="Urbański Waldemar" w:date="2021-05-24T13:31:00Z"/>
              </w:rPr>
            </w:pPr>
            <w:ins w:id="236" w:author="Urbański Waldemar" w:date="2021-05-24T13:31:00Z">
              <w:r>
                <w:t>Narastająco co 10 min o 180.</w:t>
              </w:r>
            </w:ins>
          </w:p>
          <w:p w:rsidR="00410118" w:rsidRPr="00F10AC9" w:rsidRDefault="00410118" w:rsidP="00013A02">
            <w:pPr>
              <w:rPr>
                <w:ins w:id="237" w:author="Urbański Waldemar" w:date="2021-05-24T13:31:00Z"/>
                <w:highlight w:val="green"/>
              </w:rPr>
            </w:pPr>
          </w:p>
        </w:tc>
        <w:tc>
          <w:tcPr>
            <w:tcW w:w="2409" w:type="dxa"/>
          </w:tcPr>
          <w:p w:rsidR="00410118" w:rsidRPr="00CB09BB" w:rsidRDefault="00410118" w:rsidP="00013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8" w:author="Urbański Waldemar" w:date="2021-05-24T13:31:00Z"/>
              </w:rPr>
            </w:pPr>
            <w:ins w:id="239" w:author="Urbański Waldemar" w:date="2021-05-24T13:31:00Z">
              <w:r>
                <w:t>Transakcji</w:t>
              </w:r>
              <w:r w:rsidRPr="00CB09BB">
                <w:t xml:space="preserve"> na minutę</w:t>
              </w:r>
            </w:ins>
          </w:p>
        </w:tc>
        <w:tc>
          <w:tcPr>
            <w:tcW w:w="5245" w:type="dxa"/>
          </w:tcPr>
          <w:p w:rsidR="00410118" w:rsidRPr="00F10AC9" w:rsidRDefault="00410118" w:rsidP="00013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0" w:author="Urbański Waldemar" w:date="2021-05-24T13:31:00Z"/>
                <w:highlight w:val="green"/>
              </w:rPr>
            </w:pPr>
            <w:ins w:id="241" w:author="Urbański Waldemar" w:date="2021-05-24T13:31:00Z">
              <w:r>
                <w:t>60</w:t>
              </w:r>
              <w:r w:rsidRPr="00B9649B">
                <w:t xml:space="preserve"> min </w:t>
              </w:r>
            </w:ins>
          </w:p>
        </w:tc>
      </w:tr>
    </w:tbl>
    <w:p w:rsidR="00410118" w:rsidRPr="00DE7730" w:rsidRDefault="00410118">
      <w:pPr>
        <w:rPr>
          <w:color w:val="0070C0"/>
          <w:rPrChange w:id="242" w:author="Urbański Waldemar" w:date="2021-05-24T13:06:00Z">
            <w:rPr/>
          </w:rPrChange>
        </w:rPr>
        <w:pPrChange w:id="243" w:author="Urbański Waldemar" w:date="2021-05-24T13:06:00Z">
          <w:pPr>
            <w:pStyle w:val="Akapitzlist"/>
            <w:numPr>
              <w:numId w:val="10"/>
            </w:numPr>
            <w:ind w:hanging="360"/>
          </w:pPr>
        </w:pPrChange>
      </w:pPr>
    </w:p>
    <w:p w:rsidR="0033035B" w:rsidRPr="00101D98" w:rsidRDefault="0033035B" w:rsidP="00FB762F"/>
    <w:p w:rsidR="003B7D93" w:rsidDel="00DE7730" w:rsidRDefault="009E30C5" w:rsidP="003B7D93">
      <w:pPr>
        <w:rPr>
          <w:del w:id="244" w:author="Urbański Waldemar" w:date="2021-05-24T13:06:00Z"/>
        </w:rPr>
      </w:pPr>
      <w:del w:id="245" w:author="Urbański Waldemar" w:date="2021-05-24T13:06:00Z">
        <w:r w:rsidDel="00DE7730">
          <w:delText>Przy czym zakładane obciążenie dla AIS w kontekście klienta korporacyjnego w II kwartale pozostaje na poziomie I kwartału – wynika z charakterystyki wykorzystania kanału korporacyjnego dla PSD2.</w:delText>
        </w:r>
      </w:del>
    </w:p>
    <w:p w:rsidR="009E30C5" w:rsidRPr="00101D98" w:rsidRDefault="009E30C5" w:rsidP="003B7D93"/>
    <w:tbl>
      <w:tblPr>
        <w:tblStyle w:val="Tabelasiatki4akcent6"/>
        <w:tblW w:w="9776" w:type="dxa"/>
        <w:tblLook w:val="04A0" w:firstRow="1" w:lastRow="0" w:firstColumn="1" w:lastColumn="0" w:noHBand="0" w:noVBand="1"/>
      </w:tblPr>
      <w:tblGrid>
        <w:gridCol w:w="2122"/>
        <w:gridCol w:w="2409"/>
        <w:gridCol w:w="5245"/>
      </w:tblGrid>
      <w:tr w:rsidR="00AE5CB9" w:rsidDel="00944041" w:rsidTr="006B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46" w:author="Urbański Waldemar" w:date="2021-05-24T13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5CB9" w:rsidDel="00944041" w:rsidRDefault="00CB09BB" w:rsidP="006B3A41">
            <w:pPr>
              <w:rPr>
                <w:del w:id="247" w:author="Urbański Waldemar" w:date="2021-05-24T13:22:00Z"/>
              </w:rPr>
            </w:pPr>
            <w:del w:id="248" w:author="Urbański Waldemar" w:date="2021-05-24T13:22:00Z">
              <w:r w:rsidDel="00944041">
                <w:delText>Ilość</w:delText>
              </w:r>
            </w:del>
          </w:p>
        </w:tc>
        <w:tc>
          <w:tcPr>
            <w:tcW w:w="2409" w:type="dxa"/>
          </w:tcPr>
          <w:p w:rsidR="00AE5CB9" w:rsidDel="00944041" w:rsidRDefault="00AE5CB9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49" w:author="Urbański Waldemar" w:date="2021-05-24T13:22:00Z"/>
              </w:rPr>
            </w:pPr>
            <w:del w:id="250" w:author="Urbański Waldemar" w:date="2021-05-24T13:22:00Z">
              <w:r w:rsidDel="00944041">
                <w:delText>Jednostka</w:delText>
              </w:r>
            </w:del>
          </w:p>
        </w:tc>
        <w:tc>
          <w:tcPr>
            <w:tcW w:w="5245" w:type="dxa"/>
          </w:tcPr>
          <w:p w:rsidR="00AE5CB9" w:rsidDel="00944041" w:rsidRDefault="00AE5CB9" w:rsidP="006B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51" w:author="Urbański Waldemar" w:date="2021-05-24T13:22:00Z"/>
              </w:rPr>
            </w:pPr>
            <w:del w:id="252" w:author="Urbański Waldemar" w:date="2021-05-24T13:22:00Z">
              <w:r w:rsidDel="00944041">
                <w:delText>Czas trwania</w:delText>
              </w:r>
            </w:del>
          </w:p>
        </w:tc>
      </w:tr>
      <w:tr w:rsidR="00AE5CB9" w:rsidDel="00944041" w:rsidTr="006B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53" w:author="Urbański Waldemar" w:date="2021-05-24T13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F0332" w:rsidDel="00944041" w:rsidRDefault="00AF0332" w:rsidP="006B3A41">
            <w:pPr>
              <w:rPr>
                <w:del w:id="254" w:author="Urbański Waldemar" w:date="2021-05-24T13:22:00Z"/>
              </w:rPr>
            </w:pPr>
            <w:del w:id="255" w:author="Urbański Waldemar" w:date="2021-05-24T13:22:00Z">
              <w:r w:rsidDel="00944041">
                <w:delText xml:space="preserve">Narastająco co 10 min o </w:delText>
              </w:r>
            </w:del>
            <w:del w:id="256" w:author="Urbański Waldemar" w:date="2021-05-24T13:21:00Z">
              <w:r w:rsidDel="00944041">
                <w:delText>200</w:delText>
              </w:r>
            </w:del>
            <w:del w:id="257" w:author="Urbański Waldemar" w:date="2021-05-24T13:22:00Z">
              <w:r w:rsidDel="00944041">
                <w:delText>.</w:delText>
              </w:r>
            </w:del>
          </w:p>
          <w:p w:rsidR="00AE5CB9" w:rsidRPr="00F10AC9" w:rsidDel="00944041" w:rsidRDefault="00AE5CB9" w:rsidP="006B3A41">
            <w:pPr>
              <w:rPr>
                <w:del w:id="258" w:author="Urbański Waldemar" w:date="2021-05-24T13:22:00Z"/>
                <w:highlight w:val="green"/>
              </w:rPr>
            </w:pPr>
          </w:p>
        </w:tc>
        <w:tc>
          <w:tcPr>
            <w:tcW w:w="2409" w:type="dxa"/>
          </w:tcPr>
          <w:p w:rsidR="00AE5CB9" w:rsidRPr="00CB09BB" w:rsidDel="00944041" w:rsidRDefault="00CB09BB" w:rsidP="006B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59" w:author="Urbański Waldemar" w:date="2021-05-24T13:22:00Z"/>
              </w:rPr>
            </w:pPr>
            <w:del w:id="260" w:author="Urbański Waldemar" w:date="2021-05-24T13:22:00Z">
              <w:r w:rsidDel="00944041">
                <w:delText>Transakcji</w:delText>
              </w:r>
              <w:r w:rsidR="00AE5CB9" w:rsidRPr="00CB09BB" w:rsidDel="00944041">
                <w:delText xml:space="preserve"> na minutę</w:delText>
              </w:r>
            </w:del>
          </w:p>
        </w:tc>
        <w:tc>
          <w:tcPr>
            <w:tcW w:w="5245" w:type="dxa"/>
          </w:tcPr>
          <w:p w:rsidR="00AE5CB9" w:rsidRPr="00F10AC9" w:rsidDel="00944041" w:rsidRDefault="00AF0332" w:rsidP="006B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61" w:author="Urbański Waldemar" w:date="2021-05-24T13:22:00Z"/>
                <w:highlight w:val="green"/>
              </w:rPr>
            </w:pPr>
            <w:del w:id="262" w:author="Urbański Waldemar" w:date="2021-05-24T13:22:00Z">
              <w:r w:rsidDel="00944041">
                <w:delText>60</w:delText>
              </w:r>
              <w:r w:rsidRPr="00B9649B" w:rsidDel="00944041">
                <w:delText xml:space="preserve"> </w:delText>
              </w:r>
              <w:r w:rsidR="00AE5CB9" w:rsidRPr="00B9649B" w:rsidDel="00944041">
                <w:delText xml:space="preserve">min </w:delText>
              </w:r>
            </w:del>
          </w:p>
        </w:tc>
      </w:tr>
    </w:tbl>
    <w:p w:rsidR="009E377D" w:rsidRDefault="009E377D" w:rsidP="009E377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AE5CB9" w:rsidRDefault="00AE5CB9" w:rsidP="004F4777"/>
    <w:sectPr w:rsidR="00AE5CB9" w:rsidSect="00F56B5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847"/>
    <w:multiLevelType w:val="hybridMultilevel"/>
    <w:tmpl w:val="F5E6FC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0264"/>
    <w:multiLevelType w:val="hybridMultilevel"/>
    <w:tmpl w:val="430EC1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5C2B"/>
    <w:multiLevelType w:val="hybridMultilevel"/>
    <w:tmpl w:val="42949D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E398C"/>
    <w:multiLevelType w:val="hybridMultilevel"/>
    <w:tmpl w:val="382428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121BC"/>
    <w:multiLevelType w:val="hybridMultilevel"/>
    <w:tmpl w:val="E8908F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D763F"/>
    <w:multiLevelType w:val="hybridMultilevel"/>
    <w:tmpl w:val="58BE08D2"/>
    <w:lvl w:ilvl="0" w:tplc="EDE28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E3F16"/>
    <w:multiLevelType w:val="hybridMultilevel"/>
    <w:tmpl w:val="C11E2C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1593D"/>
    <w:multiLevelType w:val="hybridMultilevel"/>
    <w:tmpl w:val="8B5246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rbański Waldemar">
    <w15:presenceInfo w15:providerId="AD" w15:userId="S-1-5-21-798316166-474615918-996637233-75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16"/>
    <w:rsid w:val="00012452"/>
    <w:rsid w:val="00050154"/>
    <w:rsid w:val="00085E32"/>
    <w:rsid w:val="00090A25"/>
    <w:rsid w:val="000A3537"/>
    <w:rsid w:val="000A36AC"/>
    <w:rsid w:val="000E09C6"/>
    <w:rsid w:val="00101D98"/>
    <w:rsid w:val="00111F2E"/>
    <w:rsid w:val="001329F9"/>
    <w:rsid w:val="0013345E"/>
    <w:rsid w:val="00174729"/>
    <w:rsid w:val="001B08DE"/>
    <w:rsid w:val="001B675B"/>
    <w:rsid w:val="001C5DFD"/>
    <w:rsid w:val="001D6E49"/>
    <w:rsid w:val="001F1A3E"/>
    <w:rsid w:val="001F22AC"/>
    <w:rsid w:val="001F4157"/>
    <w:rsid w:val="00205A83"/>
    <w:rsid w:val="0020710B"/>
    <w:rsid w:val="00217CAD"/>
    <w:rsid w:val="00237A48"/>
    <w:rsid w:val="0024301D"/>
    <w:rsid w:val="0024488A"/>
    <w:rsid w:val="00244BBE"/>
    <w:rsid w:val="002457C6"/>
    <w:rsid w:val="00256CCD"/>
    <w:rsid w:val="00283694"/>
    <w:rsid w:val="002B3416"/>
    <w:rsid w:val="002C1992"/>
    <w:rsid w:val="002D3FE2"/>
    <w:rsid w:val="002E24BF"/>
    <w:rsid w:val="002F5B6A"/>
    <w:rsid w:val="00324507"/>
    <w:rsid w:val="0033035B"/>
    <w:rsid w:val="00386D12"/>
    <w:rsid w:val="003B7D93"/>
    <w:rsid w:val="00400636"/>
    <w:rsid w:val="00410118"/>
    <w:rsid w:val="00414A0B"/>
    <w:rsid w:val="00443A2C"/>
    <w:rsid w:val="00457078"/>
    <w:rsid w:val="0046409E"/>
    <w:rsid w:val="00482D4B"/>
    <w:rsid w:val="0049782B"/>
    <w:rsid w:val="004B7E84"/>
    <w:rsid w:val="004D1799"/>
    <w:rsid w:val="004E2E50"/>
    <w:rsid w:val="004F2DB8"/>
    <w:rsid w:val="004F4777"/>
    <w:rsid w:val="00517C1F"/>
    <w:rsid w:val="005259F7"/>
    <w:rsid w:val="005424AB"/>
    <w:rsid w:val="00556E16"/>
    <w:rsid w:val="00595202"/>
    <w:rsid w:val="005B35AC"/>
    <w:rsid w:val="005F28F2"/>
    <w:rsid w:val="006163D8"/>
    <w:rsid w:val="00636537"/>
    <w:rsid w:val="00642DBE"/>
    <w:rsid w:val="006471E0"/>
    <w:rsid w:val="00671EE5"/>
    <w:rsid w:val="00687AB5"/>
    <w:rsid w:val="006A66C5"/>
    <w:rsid w:val="006B038C"/>
    <w:rsid w:val="006B069C"/>
    <w:rsid w:val="006B3A41"/>
    <w:rsid w:val="006E48DC"/>
    <w:rsid w:val="006E7FF3"/>
    <w:rsid w:val="006F168A"/>
    <w:rsid w:val="0070319A"/>
    <w:rsid w:val="00725462"/>
    <w:rsid w:val="0074254F"/>
    <w:rsid w:val="00747C31"/>
    <w:rsid w:val="007677DF"/>
    <w:rsid w:val="00772279"/>
    <w:rsid w:val="00782060"/>
    <w:rsid w:val="007A3869"/>
    <w:rsid w:val="007B4358"/>
    <w:rsid w:val="007B4BA1"/>
    <w:rsid w:val="008023B2"/>
    <w:rsid w:val="00816DC5"/>
    <w:rsid w:val="008230C8"/>
    <w:rsid w:val="00844834"/>
    <w:rsid w:val="00846C57"/>
    <w:rsid w:val="00850887"/>
    <w:rsid w:val="00875FAA"/>
    <w:rsid w:val="0088283D"/>
    <w:rsid w:val="00883DA6"/>
    <w:rsid w:val="008A23EC"/>
    <w:rsid w:val="008B013D"/>
    <w:rsid w:val="008D4902"/>
    <w:rsid w:val="008E29B6"/>
    <w:rsid w:val="0094401B"/>
    <w:rsid w:val="00944041"/>
    <w:rsid w:val="00962B1E"/>
    <w:rsid w:val="00963260"/>
    <w:rsid w:val="00965DE4"/>
    <w:rsid w:val="00993D8F"/>
    <w:rsid w:val="00993E3D"/>
    <w:rsid w:val="00996653"/>
    <w:rsid w:val="009B3040"/>
    <w:rsid w:val="009C22F4"/>
    <w:rsid w:val="009E2CCB"/>
    <w:rsid w:val="009E30C5"/>
    <w:rsid w:val="009E377D"/>
    <w:rsid w:val="009E4059"/>
    <w:rsid w:val="00A00AD1"/>
    <w:rsid w:val="00A10104"/>
    <w:rsid w:val="00A3504B"/>
    <w:rsid w:val="00A37FA6"/>
    <w:rsid w:val="00A53570"/>
    <w:rsid w:val="00A6506C"/>
    <w:rsid w:val="00A917B5"/>
    <w:rsid w:val="00A95268"/>
    <w:rsid w:val="00A96EE5"/>
    <w:rsid w:val="00AB20D8"/>
    <w:rsid w:val="00AD66E9"/>
    <w:rsid w:val="00AE5CB9"/>
    <w:rsid w:val="00AF0332"/>
    <w:rsid w:val="00B20C07"/>
    <w:rsid w:val="00B509B5"/>
    <w:rsid w:val="00B55624"/>
    <w:rsid w:val="00B56065"/>
    <w:rsid w:val="00B67188"/>
    <w:rsid w:val="00B731E8"/>
    <w:rsid w:val="00B9649B"/>
    <w:rsid w:val="00BB30A1"/>
    <w:rsid w:val="00BD6E5E"/>
    <w:rsid w:val="00BF2A3E"/>
    <w:rsid w:val="00C03E61"/>
    <w:rsid w:val="00C5214B"/>
    <w:rsid w:val="00C64E38"/>
    <w:rsid w:val="00C7188B"/>
    <w:rsid w:val="00C80B45"/>
    <w:rsid w:val="00C86687"/>
    <w:rsid w:val="00C96BBE"/>
    <w:rsid w:val="00CB09BB"/>
    <w:rsid w:val="00CC7BEF"/>
    <w:rsid w:val="00CE059E"/>
    <w:rsid w:val="00CE4ACD"/>
    <w:rsid w:val="00D73159"/>
    <w:rsid w:val="00D73CA5"/>
    <w:rsid w:val="00D85A9A"/>
    <w:rsid w:val="00D94234"/>
    <w:rsid w:val="00DB3200"/>
    <w:rsid w:val="00DD1502"/>
    <w:rsid w:val="00DE4B2E"/>
    <w:rsid w:val="00DE7730"/>
    <w:rsid w:val="00DF622D"/>
    <w:rsid w:val="00E207C2"/>
    <w:rsid w:val="00E24BE6"/>
    <w:rsid w:val="00E3300F"/>
    <w:rsid w:val="00E40D99"/>
    <w:rsid w:val="00E50CCE"/>
    <w:rsid w:val="00E54DC1"/>
    <w:rsid w:val="00E610F9"/>
    <w:rsid w:val="00E8763F"/>
    <w:rsid w:val="00EA172A"/>
    <w:rsid w:val="00EC168C"/>
    <w:rsid w:val="00ED5A0C"/>
    <w:rsid w:val="00EE2EFB"/>
    <w:rsid w:val="00EE5F1A"/>
    <w:rsid w:val="00EE729C"/>
    <w:rsid w:val="00EF73FD"/>
    <w:rsid w:val="00F10AC9"/>
    <w:rsid w:val="00F13EE2"/>
    <w:rsid w:val="00F46124"/>
    <w:rsid w:val="00F510A8"/>
    <w:rsid w:val="00F56B50"/>
    <w:rsid w:val="00F7705A"/>
    <w:rsid w:val="00F8620C"/>
    <w:rsid w:val="00F92A82"/>
    <w:rsid w:val="00FB762F"/>
    <w:rsid w:val="00FC453A"/>
    <w:rsid w:val="00FF2AEA"/>
    <w:rsid w:val="00F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B6CB"/>
  <w15:chartTrackingRefBased/>
  <w15:docId w15:val="{A0D93D0F-4768-45A3-A271-35B830A3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0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3416"/>
    <w:pPr>
      <w:spacing w:after="200" w:line="276" w:lineRule="auto"/>
      <w:ind w:left="720"/>
      <w:contextualSpacing/>
    </w:pPr>
    <w:rPr>
      <w:rFonts w:ascii="Calibri" w:hAnsi="Calibri" w:cs="Times New Roman"/>
    </w:rPr>
  </w:style>
  <w:style w:type="table" w:styleId="Tabela-Siatka">
    <w:name w:val="Table Grid"/>
    <w:basedOn w:val="Standardowy"/>
    <w:uiPriority w:val="39"/>
    <w:rsid w:val="00A0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6">
    <w:name w:val="Grid Table 4 Accent 6"/>
    <w:basedOn w:val="Standardowy"/>
    <w:uiPriority w:val="49"/>
    <w:rsid w:val="00A00A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5F28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6B5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6B5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6B5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6B5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6B5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6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6B50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6B0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siatki2akcent6">
    <w:name w:val="Grid Table 2 Accent 6"/>
    <w:basedOn w:val="Standardowy"/>
    <w:uiPriority w:val="47"/>
    <w:rsid w:val="009B304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nyWeb">
    <w:name w:val="Normal (Web)"/>
    <w:basedOn w:val="Normalny"/>
    <w:uiPriority w:val="99"/>
    <w:unhideWhenUsed/>
    <w:rsid w:val="00F8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8620C"/>
    <w:rPr>
      <w:color w:val="0000FF"/>
      <w:u w:val="single"/>
    </w:rPr>
  </w:style>
  <w:style w:type="character" w:customStyle="1" w:styleId="hgkelc">
    <w:name w:val="hgkelc"/>
    <w:basedOn w:val="Domylnaczcionkaakapitu"/>
    <w:rsid w:val="00642DBE"/>
  </w:style>
  <w:style w:type="character" w:styleId="UyteHipercze">
    <w:name w:val="FollowedHyperlink"/>
    <w:basedOn w:val="Domylnaczcionkaakapitu"/>
    <w:uiPriority w:val="99"/>
    <w:semiHidden/>
    <w:unhideWhenUsed/>
    <w:rsid w:val="00457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71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6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2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55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0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64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699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8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64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1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84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5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ateway-thor-dmz-zt004.app.os1.t.it.bzwbk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hyperlink" Target="https://orsite.centrala.bzwbk/display/NPA3748/Zasoby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4DFC95-B756-4DB7-ACC2-7BA291511C4B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2E7B67AF-E353-4BF6-BAA8-32AC96339E8E}">
      <dgm:prSet phldrT="[Tekst]"/>
      <dgm:spPr/>
      <dgm:t>
        <a:bodyPr/>
        <a:lstStyle/>
        <a:p>
          <a:r>
            <a:rPr lang="pl-PL"/>
            <a:t>Zlecenie</a:t>
          </a:r>
        </a:p>
      </dgm:t>
    </dgm:pt>
    <dgm:pt modelId="{7ADA8A2B-3A7D-4381-8E93-7A53374CA1D6}" type="parTrans" cxnId="{1DAB76E4-9B86-4723-8AA7-590E03F5D541}">
      <dgm:prSet/>
      <dgm:spPr/>
      <dgm:t>
        <a:bodyPr/>
        <a:lstStyle/>
        <a:p>
          <a:endParaRPr lang="pl-PL"/>
        </a:p>
      </dgm:t>
    </dgm:pt>
    <dgm:pt modelId="{83560818-6FEB-4A83-8B0B-FE4EDD554D48}" type="sibTrans" cxnId="{1DAB76E4-9B86-4723-8AA7-590E03F5D541}">
      <dgm:prSet/>
      <dgm:spPr/>
      <dgm:t>
        <a:bodyPr/>
        <a:lstStyle/>
        <a:p>
          <a:endParaRPr lang="pl-PL"/>
        </a:p>
      </dgm:t>
    </dgm:pt>
    <dgm:pt modelId="{2C04A8DC-FF7D-4811-8546-CFF88B7C92F5}">
      <dgm:prSet phldrT="[Tekst]"/>
      <dgm:spPr/>
      <dgm:t>
        <a:bodyPr/>
        <a:lstStyle/>
        <a:p>
          <a:r>
            <a:rPr lang="pl-PL"/>
            <a:t>Planowanie</a:t>
          </a:r>
        </a:p>
      </dgm:t>
    </dgm:pt>
    <dgm:pt modelId="{CE781C58-CC4B-49C1-AB2E-7576FA33ADC5}" type="parTrans" cxnId="{6E0C3CF5-0FFE-4BF0-A91E-9F9E21569E2B}">
      <dgm:prSet/>
      <dgm:spPr/>
      <dgm:t>
        <a:bodyPr/>
        <a:lstStyle/>
        <a:p>
          <a:endParaRPr lang="pl-PL"/>
        </a:p>
      </dgm:t>
    </dgm:pt>
    <dgm:pt modelId="{76F930C0-A375-426F-9B11-B429F8EDC29E}" type="sibTrans" cxnId="{6E0C3CF5-0FFE-4BF0-A91E-9F9E21569E2B}">
      <dgm:prSet/>
      <dgm:spPr/>
      <dgm:t>
        <a:bodyPr/>
        <a:lstStyle/>
        <a:p>
          <a:endParaRPr lang="pl-PL"/>
        </a:p>
      </dgm:t>
    </dgm:pt>
    <dgm:pt modelId="{C9571D35-B69B-491C-B118-F7285FF48B64}">
      <dgm:prSet phldrT="[Tekst]"/>
      <dgm:spPr/>
      <dgm:t>
        <a:bodyPr/>
        <a:lstStyle/>
        <a:p>
          <a:r>
            <a:rPr lang="pl-PL"/>
            <a:t>Przygotowanie</a:t>
          </a:r>
        </a:p>
      </dgm:t>
    </dgm:pt>
    <dgm:pt modelId="{5E6CD67D-3AC0-4B99-9DCD-94492F37375D}" type="parTrans" cxnId="{A9D341F7-33A8-4F5F-9114-C2F5F0BB88E5}">
      <dgm:prSet/>
      <dgm:spPr/>
      <dgm:t>
        <a:bodyPr/>
        <a:lstStyle/>
        <a:p>
          <a:endParaRPr lang="pl-PL"/>
        </a:p>
      </dgm:t>
    </dgm:pt>
    <dgm:pt modelId="{2D6B6E59-2305-4FD2-BB20-40108FA77F84}" type="sibTrans" cxnId="{A9D341F7-33A8-4F5F-9114-C2F5F0BB88E5}">
      <dgm:prSet/>
      <dgm:spPr/>
      <dgm:t>
        <a:bodyPr/>
        <a:lstStyle/>
        <a:p>
          <a:endParaRPr lang="pl-PL"/>
        </a:p>
      </dgm:t>
    </dgm:pt>
    <dgm:pt modelId="{0A070FF7-13FB-4826-B5A8-BFBA82D02778}">
      <dgm:prSet phldrT="[Tekst]"/>
      <dgm:spPr/>
      <dgm:t>
        <a:bodyPr/>
        <a:lstStyle/>
        <a:p>
          <a:r>
            <a:rPr lang="pl-PL"/>
            <a:t>Wykonanie</a:t>
          </a:r>
        </a:p>
      </dgm:t>
    </dgm:pt>
    <dgm:pt modelId="{1252218C-5204-495C-8320-215B82508D70}" type="parTrans" cxnId="{5E90C5DA-CDD6-4FD1-BBDC-BC12E9ADE740}">
      <dgm:prSet/>
      <dgm:spPr/>
      <dgm:t>
        <a:bodyPr/>
        <a:lstStyle/>
        <a:p>
          <a:endParaRPr lang="pl-PL"/>
        </a:p>
      </dgm:t>
    </dgm:pt>
    <dgm:pt modelId="{B1987183-3B32-4606-9065-12B5411DD8D2}" type="sibTrans" cxnId="{5E90C5DA-CDD6-4FD1-BBDC-BC12E9ADE740}">
      <dgm:prSet/>
      <dgm:spPr/>
      <dgm:t>
        <a:bodyPr/>
        <a:lstStyle/>
        <a:p>
          <a:endParaRPr lang="pl-PL"/>
        </a:p>
      </dgm:t>
    </dgm:pt>
    <dgm:pt modelId="{DF1C0325-5A49-4358-9B4C-ECEDD36C1670}">
      <dgm:prSet phldrT="[Tekst]"/>
      <dgm:spPr/>
      <dgm:t>
        <a:bodyPr/>
        <a:lstStyle/>
        <a:p>
          <a:r>
            <a:rPr lang="pl-PL"/>
            <a:t>Analiza</a:t>
          </a:r>
        </a:p>
      </dgm:t>
    </dgm:pt>
    <dgm:pt modelId="{6975428D-1C57-4F92-B68A-450871975C68}" type="parTrans" cxnId="{40306A1B-8D52-4135-85C6-1E463F2BB1B4}">
      <dgm:prSet/>
      <dgm:spPr/>
      <dgm:t>
        <a:bodyPr/>
        <a:lstStyle/>
        <a:p>
          <a:endParaRPr lang="pl-PL"/>
        </a:p>
      </dgm:t>
    </dgm:pt>
    <dgm:pt modelId="{4EF4C313-C944-4227-B124-BC32D81C9D58}" type="sibTrans" cxnId="{40306A1B-8D52-4135-85C6-1E463F2BB1B4}">
      <dgm:prSet/>
      <dgm:spPr/>
      <dgm:t>
        <a:bodyPr/>
        <a:lstStyle/>
        <a:p>
          <a:endParaRPr lang="pl-PL"/>
        </a:p>
      </dgm:t>
    </dgm:pt>
    <dgm:pt modelId="{AAC8DF5D-9A50-4264-B8A8-4E62DCC82F1E}" type="pres">
      <dgm:prSet presAssocID="{6A4DFC95-B756-4DB7-ACC2-7BA291511C4B}" presName="Name0" presStyleCnt="0">
        <dgm:presLayoutVars>
          <dgm:dir/>
          <dgm:resizeHandles val="exact"/>
        </dgm:presLayoutVars>
      </dgm:prSet>
      <dgm:spPr/>
    </dgm:pt>
    <dgm:pt modelId="{7B85ECD2-21B3-471A-A00E-0782FBFA03EA}" type="pres">
      <dgm:prSet presAssocID="{2E7B67AF-E353-4BF6-BAA8-32AC96339E8E}" presName="parTxOnly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1259215-DD3D-4850-AD9D-86CADFA5E269}" type="pres">
      <dgm:prSet presAssocID="{83560818-6FEB-4A83-8B0B-FE4EDD554D48}" presName="parSpace" presStyleCnt="0"/>
      <dgm:spPr/>
    </dgm:pt>
    <dgm:pt modelId="{FC39D0CF-23F0-44E7-85EE-B63CF62B2873}" type="pres">
      <dgm:prSet presAssocID="{2C04A8DC-FF7D-4811-8546-CFF88B7C92F5}" presName="parTxOnly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A153701-21E5-43DC-B13B-551763CE63B6}" type="pres">
      <dgm:prSet presAssocID="{76F930C0-A375-426F-9B11-B429F8EDC29E}" presName="parSpace" presStyleCnt="0"/>
      <dgm:spPr/>
    </dgm:pt>
    <dgm:pt modelId="{942BEC53-77C7-4FB4-AFED-94C0B1AA9A4D}" type="pres">
      <dgm:prSet presAssocID="{C9571D35-B69B-491C-B118-F7285FF48B64}" presName="parTxOnly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70EC1FC-940A-43E5-B28B-8291EE28BA3B}" type="pres">
      <dgm:prSet presAssocID="{2D6B6E59-2305-4FD2-BB20-40108FA77F84}" presName="parSpace" presStyleCnt="0"/>
      <dgm:spPr/>
    </dgm:pt>
    <dgm:pt modelId="{B3280D52-8A5E-450E-AFEA-B48A317ABEF6}" type="pres">
      <dgm:prSet presAssocID="{0A070FF7-13FB-4826-B5A8-BFBA82D02778}" presName="parTxOnly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DDDECB7D-2262-4276-B677-55042BD4B1AD}" type="pres">
      <dgm:prSet presAssocID="{B1987183-3B32-4606-9065-12B5411DD8D2}" presName="parSpace" presStyleCnt="0"/>
      <dgm:spPr/>
    </dgm:pt>
    <dgm:pt modelId="{56FA5652-E9B3-4E99-89E1-0C17F9B68869}" type="pres">
      <dgm:prSet presAssocID="{DF1C0325-5A49-4358-9B4C-ECEDD36C1670}" presName="parTxOnly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FD1C4CB2-EF73-484E-A23E-3D49D9953358}" type="presOf" srcId="{C9571D35-B69B-491C-B118-F7285FF48B64}" destId="{942BEC53-77C7-4FB4-AFED-94C0B1AA9A4D}" srcOrd="0" destOrd="0" presId="urn:microsoft.com/office/officeart/2005/8/layout/hChevron3"/>
    <dgm:cxn modelId="{A2A4FDA6-6EE6-4D4C-822F-D4BC191771C1}" type="presOf" srcId="{DF1C0325-5A49-4358-9B4C-ECEDD36C1670}" destId="{56FA5652-E9B3-4E99-89E1-0C17F9B68869}" srcOrd="0" destOrd="0" presId="urn:microsoft.com/office/officeart/2005/8/layout/hChevron3"/>
    <dgm:cxn modelId="{40306A1B-8D52-4135-85C6-1E463F2BB1B4}" srcId="{6A4DFC95-B756-4DB7-ACC2-7BA291511C4B}" destId="{DF1C0325-5A49-4358-9B4C-ECEDD36C1670}" srcOrd="4" destOrd="0" parTransId="{6975428D-1C57-4F92-B68A-450871975C68}" sibTransId="{4EF4C313-C944-4227-B124-BC32D81C9D58}"/>
    <dgm:cxn modelId="{4366A379-FF55-4373-84CE-81CFD1CCC9E1}" type="presOf" srcId="{2C04A8DC-FF7D-4811-8546-CFF88B7C92F5}" destId="{FC39D0CF-23F0-44E7-85EE-B63CF62B2873}" srcOrd="0" destOrd="0" presId="urn:microsoft.com/office/officeart/2005/8/layout/hChevron3"/>
    <dgm:cxn modelId="{1DAB76E4-9B86-4723-8AA7-590E03F5D541}" srcId="{6A4DFC95-B756-4DB7-ACC2-7BA291511C4B}" destId="{2E7B67AF-E353-4BF6-BAA8-32AC96339E8E}" srcOrd="0" destOrd="0" parTransId="{7ADA8A2B-3A7D-4381-8E93-7A53374CA1D6}" sibTransId="{83560818-6FEB-4A83-8B0B-FE4EDD554D48}"/>
    <dgm:cxn modelId="{6E0C3CF5-0FFE-4BF0-A91E-9F9E21569E2B}" srcId="{6A4DFC95-B756-4DB7-ACC2-7BA291511C4B}" destId="{2C04A8DC-FF7D-4811-8546-CFF88B7C92F5}" srcOrd="1" destOrd="0" parTransId="{CE781C58-CC4B-49C1-AB2E-7576FA33ADC5}" sibTransId="{76F930C0-A375-426F-9B11-B429F8EDC29E}"/>
    <dgm:cxn modelId="{511BBC2F-7016-4BE0-BF2F-0C2C758E0954}" type="presOf" srcId="{0A070FF7-13FB-4826-B5A8-BFBA82D02778}" destId="{B3280D52-8A5E-450E-AFEA-B48A317ABEF6}" srcOrd="0" destOrd="0" presId="urn:microsoft.com/office/officeart/2005/8/layout/hChevron3"/>
    <dgm:cxn modelId="{5E90C5DA-CDD6-4FD1-BBDC-BC12E9ADE740}" srcId="{6A4DFC95-B756-4DB7-ACC2-7BA291511C4B}" destId="{0A070FF7-13FB-4826-B5A8-BFBA82D02778}" srcOrd="3" destOrd="0" parTransId="{1252218C-5204-495C-8320-215B82508D70}" sibTransId="{B1987183-3B32-4606-9065-12B5411DD8D2}"/>
    <dgm:cxn modelId="{D158BE66-3AFC-4B18-8294-637AE0202E8B}" type="presOf" srcId="{6A4DFC95-B756-4DB7-ACC2-7BA291511C4B}" destId="{AAC8DF5D-9A50-4264-B8A8-4E62DCC82F1E}" srcOrd="0" destOrd="0" presId="urn:microsoft.com/office/officeart/2005/8/layout/hChevron3"/>
    <dgm:cxn modelId="{A9D341F7-33A8-4F5F-9114-C2F5F0BB88E5}" srcId="{6A4DFC95-B756-4DB7-ACC2-7BA291511C4B}" destId="{C9571D35-B69B-491C-B118-F7285FF48B64}" srcOrd="2" destOrd="0" parTransId="{5E6CD67D-3AC0-4B99-9DCD-94492F37375D}" sibTransId="{2D6B6E59-2305-4FD2-BB20-40108FA77F84}"/>
    <dgm:cxn modelId="{78D49ACC-4C55-408F-A94F-DD5A9B8255B8}" type="presOf" srcId="{2E7B67AF-E353-4BF6-BAA8-32AC96339E8E}" destId="{7B85ECD2-21B3-471A-A00E-0782FBFA03EA}" srcOrd="0" destOrd="0" presId="urn:microsoft.com/office/officeart/2005/8/layout/hChevron3"/>
    <dgm:cxn modelId="{B0B865A0-3D7C-4AA1-877F-0106BC24A3CA}" type="presParOf" srcId="{AAC8DF5D-9A50-4264-B8A8-4E62DCC82F1E}" destId="{7B85ECD2-21B3-471A-A00E-0782FBFA03EA}" srcOrd="0" destOrd="0" presId="urn:microsoft.com/office/officeart/2005/8/layout/hChevron3"/>
    <dgm:cxn modelId="{2AF17052-E863-4DFF-8A56-7C60EA15324A}" type="presParOf" srcId="{AAC8DF5D-9A50-4264-B8A8-4E62DCC82F1E}" destId="{31259215-DD3D-4850-AD9D-86CADFA5E269}" srcOrd="1" destOrd="0" presId="urn:microsoft.com/office/officeart/2005/8/layout/hChevron3"/>
    <dgm:cxn modelId="{4E636099-1DAD-4A5B-9124-371DCCFE73AA}" type="presParOf" srcId="{AAC8DF5D-9A50-4264-B8A8-4E62DCC82F1E}" destId="{FC39D0CF-23F0-44E7-85EE-B63CF62B2873}" srcOrd="2" destOrd="0" presId="urn:microsoft.com/office/officeart/2005/8/layout/hChevron3"/>
    <dgm:cxn modelId="{B9B76AF3-7A79-4A4F-B8CB-5DD1D8A7288E}" type="presParOf" srcId="{AAC8DF5D-9A50-4264-B8A8-4E62DCC82F1E}" destId="{7A153701-21E5-43DC-B13B-551763CE63B6}" srcOrd="3" destOrd="0" presId="urn:microsoft.com/office/officeart/2005/8/layout/hChevron3"/>
    <dgm:cxn modelId="{95DA3F65-A457-46E9-AD07-7408E20567E7}" type="presParOf" srcId="{AAC8DF5D-9A50-4264-B8A8-4E62DCC82F1E}" destId="{942BEC53-77C7-4FB4-AFED-94C0B1AA9A4D}" srcOrd="4" destOrd="0" presId="urn:microsoft.com/office/officeart/2005/8/layout/hChevron3"/>
    <dgm:cxn modelId="{49603A19-5C41-4992-8935-90F78417A142}" type="presParOf" srcId="{AAC8DF5D-9A50-4264-B8A8-4E62DCC82F1E}" destId="{270EC1FC-940A-43E5-B28B-8291EE28BA3B}" srcOrd="5" destOrd="0" presId="urn:microsoft.com/office/officeart/2005/8/layout/hChevron3"/>
    <dgm:cxn modelId="{E5F206BC-D587-4B7B-898E-4D3AB41E33C0}" type="presParOf" srcId="{AAC8DF5D-9A50-4264-B8A8-4E62DCC82F1E}" destId="{B3280D52-8A5E-450E-AFEA-B48A317ABEF6}" srcOrd="6" destOrd="0" presId="urn:microsoft.com/office/officeart/2005/8/layout/hChevron3"/>
    <dgm:cxn modelId="{09111548-8368-46ED-9CB4-FCF480A14B9D}" type="presParOf" srcId="{AAC8DF5D-9A50-4264-B8A8-4E62DCC82F1E}" destId="{DDDECB7D-2262-4276-B677-55042BD4B1AD}" srcOrd="7" destOrd="0" presId="urn:microsoft.com/office/officeart/2005/8/layout/hChevron3"/>
    <dgm:cxn modelId="{2ED88D2F-A2B9-4713-BEAE-4F0C85E01D54}" type="presParOf" srcId="{AAC8DF5D-9A50-4264-B8A8-4E62DCC82F1E}" destId="{56FA5652-E9B3-4E99-89E1-0C17F9B68869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85ECD2-21B3-471A-A00E-0782FBFA03EA}">
      <dsp:nvSpPr>
        <dsp:cNvPr id="0" name=""/>
        <dsp:cNvSpPr/>
      </dsp:nvSpPr>
      <dsp:spPr>
        <a:xfrm>
          <a:off x="755" y="0"/>
          <a:ext cx="1473747" cy="228600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Zlecenie</a:t>
          </a:r>
        </a:p>
      </dsp:txBody>
      <dsp:txXfrm>
        <a:off x="755" y="0"/>
        <a:ext cx="1416597" cy="228600"/>
      </dsp:txXfrm>
    </dsp:sp>
    <dsp:sp modelId="{FC39D0CF-23F0-44E7-85EE-B63CF62B2873}">
      <dsp:nvSpPr>
        <dsp:cNvPr id="0" name=""/>
        <dsp:cNvSpPr/>
      </dsp:nvSpPr>
      <dsp:spPr>
        <a:xfrm>
          <a:off x="1179753" y="0"/>
          <a:ext cx="1473747" cy="2286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Planowanie</a:t>
          </a:r>
        </a:p>
      </dsp:txBody>
      <dsp:txXfrm>
        <a:off x="1294053" y="0"/>
        <a:ext cx="1245147" cy="228600"/>
      </dsp:txXfrm>
    </dsp:sp>
    <dsp:sp modelId="{942BEC53-77C7-4FB4-AFED-94C0B1AA9A4D}">
      <dsp:nvSpPr>
        <dsp:cNvPr id="0" name=""/>
        <dsp:cNvSpPr/>
      </dsp:nvSpPr>
      <dsp:spPr>
        <a:xfrm>
          <a:off x="2358751" y="0"/>
          <a:ext cx="1473747" cy="2286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Przygotowanie</a:t>
          </a:r>
        </a:p>
      </dsp:txBody>
      <dsp:txXfrm>
        <a:off x="2473051" y="0"/>
        <a:ext cx="1245147" cy="228600"/>
      </dsp:txXfrm>
    </dsp:sp>
    <dsp:sp modelId="{B3280D52-8A5E-450E-AFEA-B48A317ABEF6}">
      <dsp:nvSpPr>
        <dsp:cNvPr id="0" name=""/>
        <dsp:cNvSpPr/>
      </dsp:nvSpPr>
      <dsp:spPr>
        <a:xfrm>
          <a:off x="3537749" y="0"/>
          <a:ext cx="1473747" cy="2286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Wykonanie</a:t>
          </a:r>
        </a:p>
      </dsp:txBody>
      <dsp:txXfrm>
        <a:off x="3652049" y="0"/>
        <a:ext cx="1245147" cy="228600"/>
      </dsp:txXfrm>
    </dsp:sp>
    <dsp:sp modelId="{56FA5652-E9B3-4E99-89E1-0C17F9B68869}">
      <dsp:nvSpPr>
        <dsp:cNvPr id="0" name=""/>
        <dsp:cNvSpPr/>
      </dsp:nvSpPr>
      <dsp:spPr>
        <a:xfrm>
          <a:off x="4716746" y="0"/>
          <a:ext cx="1473747" cy="2286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Analiza</a:t>
          </a:r>
        </a:p>
      </dsp:txBody>
      <dsp:txXfrm>
        <a:off x="4831046" y="0"/>
        <a:ext cx="1245147" cy="228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17759F1A985E4DB26E2BEC4443F4BD" ma:contentTypeVersion="0" ma:contentTypeDescription="Utwórz nowy dokument." ma:contentTypeScope="" ma:versionID="43522ffedb882c4c32e616a38b40c3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fdb080088ddf1bdd98b8e55b33dd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AF4CD-E5E9-4958-A881-8A797BF03C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E03728-496C-4492-812C-3A434711C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456956-5B54-4794-8724-9084D376B5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1378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Słysz Krzysztof</dc:creator>
  <cp:keywords/>
  <dc:description/>
  <cp:lastModifiedBy>Urbański Waldemar</cp:lastModifiedBy>
  <cp:revision>5</cp:revision>
  <dcterms:created xsi:type="dcterms:W3CDTF">2021-05-21T08:11:00Z</dcterms:created>
  <dcterms:modified xsi:type="dcterms:W3CDTF">2021-05-24T11:33:00Z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0x0101003617759F1A985E4DB26E2BEC4443F4BD</vt:lpwstr>
  </property>
</Properties>
</file>